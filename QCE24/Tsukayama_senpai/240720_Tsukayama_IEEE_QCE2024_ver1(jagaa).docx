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4BDD6" w14:textId="77777777" w:rsidR="00C86F1D" w:rsidRDefault="00C86F1D" w:rsidP="006808CB">
      <w:pPr>
        <w:pStyle w:val="Author"/>
        <w:spacing w:before="100" w:beforeAutospacing="1" w:after="100" w:afterAutospacing="1"/>
        <w:jc w:val="both"/>
        <w:rPr>
          <w:rFonts w:eastAsia="MS Mincho"/>
          <w:kern w:val="48"/>
          <w:sz w:val="24"/>
          <w:szCs w:val="24"/>
        </w:rPr>
      </w:pPr>
    </w:p>
    <w:p w14:paraId="50A9F8B9" w14:textId="74644695" w:rsidR="004470CF" w:rsidRDefault="004470CF" w:rsidP="006808CB">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Poster title</w:t>
      </w:r>
      <w:r>
        <w:rPr>
          <w:rFonts w:eastAsia="MS Mincho"/>
          <w:kern w:val="48"/>
          <w:sz w:val="24"/>
          <w:szCs w:val="24"/>
        </w:rPr>
        <w:t>:</w:t>
      </w:r>
    </w:p>
    <w:p w14:paraId="57B10276" w14:textId="40784E1A" w:rsidR="004470CF" w:rsidRDefault="0056074D" w:rsidP="006808CB">
      <w:pPr>
        <w:pStyle w:val="Author"/>
        <w:spacing w:before="100" w:beforeAutospacing="1" w:after="100" w:afterAutospacing="1"/>
        <w:jc w:val="both"/>
        <w:rPr>
          <w:rFonts w:eastAsia="MS Mincho"/>
          <w:kern w:val="48"/>
          <w:sz w:val="24"/>
          <w:szCs w:val="24"/>
        </w:rPr>
      </w:pPr>
      <w:r w:rsidRPr="0056074D">
        <w:rPr>
          <w:rFonts w:eastAsia="MS Mincho"/>
          <w:kern w:val="48"/>
          <w:sz w:val="24"/>
          <w:szCs w:val="24"/>
        </w:rPr>
        <w:t>Enhancing Convergence in Variational Quantum Eigensolver Using CoolMomentum</w:t>
      </w:r>
    </w:p>
    <w:p w14:paraId="09FB78BA" w14:textId="77777777" w:rsidR="004470CF" w:rsidRDefault="004470CF" w:rsidP="006808CB">
      <w:pPr>
        <w:pStyle w:val="Author"/>
        <w:spacing w:before="100" w:beforeAutospacing="1" w:after="100" w:afterAutospacing="1"/>
        <w:jc w:val="both"/>
        <w:rPr>
          <w:rFonts w:eastAsia="MS Mincho"/>
          <w:kern w:val="48"/>
          <w:sz w:val="24"/>
          <w:szCs w:val="24"/>
        </w:rPr>
      </w:pPr>
      <w:r>
        <w:rPr>
          <w:rFonts w:eastAsia="MS Mincho"/>
          <w:kern w:val="48"/>
          <w:sz w:val="24"/>
          <w:szCs w:val="24"/>
        </w:rPr>
        <w:t>Poster authors:</w:t>
      </w:r>
    </w:p>
    <w:p w14:paraId="4E2B2032" w14:textId="4447ADF4" w:rsidR="004470CF" w:rsidRDefault="004470CF" w:rsidP="00714B50">
      <w:pPr>
        <w:pStyle w:val="Author"/>
        <w:spacing w:before="100" w:beforeAutospacing="1" w:after="100" w:afterAutospacing="1"/>
        <w:jc w:val="both"/>
        <w:rPr>
          <w:rFonts w:eastAsia="MS Mincho"/>
          <w:kern w:val="48"/>
          <w:sz w:val="24"/>
          <w:szCs w:val="24"/>
        </w:rPr>
      </w:pPr>
      <w:r>
        <w:rPr>
          <w:rFonts w:eastAsia="MS Mincho"/>
          <w:kern w:val="48"/>
          <w:sz w:val="24"/>
          <w:szCs w:val="24"/>
        </w:rPr>
        <w:t>1st</w:t>
      </w:r>
      <w:r>
        <w:rPr>
          <w:rFonts w:eastAsia="MS Mincho"/>
          <w:kern w:val="48"/>
          <w:sz w:val="24"/>
          <w:szCs w:val="24"/>
          <w:lang w:eastAsia="ja-JP"/>
        </w:rPr>
        <w:t>)</w:t>
      </w:r>
      <w:r w:rsidR="00C86F1D">
        <w:rPr>
          <w:rFonts w:eastAsia="MS Mincho"/>
          <w:kern w:val="48"/>
          <w:sz w:val="24"/>
          <w:szCs w:val="24"/>
          <w:lang w:eastAsia="ja-JP"/>
        </w:rPr>
        <w:t xml:space="preserve"> </w:t>
      </w:r>
      <w:r w:rsidR="00714B50">
        <w:rPr>
          <w:rFonts w:eastAsia="MS Mincho" w:hint="eastAsia"/>
          <w:kern w:val="48"/>
          <w:sz w:val="24"/>
          <w:szCs w:val="24"/>
          <w:lang w:eastAsia="ja-JP"/>
        </w:rPr>
        <w:t>Daisuke Tsukayama</w:t>
      </w:r>
      <w:r w:rsidR="001536D3">
        <w:rPr>
          <w:rFonts w:eastAsia="MS Mincho" w:hint="eastAsia"/>
          <w:kern w:val="48"/>
          <w:sz w:val="24"/>
          <w:szCs w:val="24"/>
          <w:lang w:eastAsia="ja-JP"/>
        </w:rPr>
        <w:t>,</w:t>
      </w:r>
      <w:r w:rsidR="001536D3">
        <w:rPr>
          <w:rFonts w:eastAsia="MS Mincho"/>
          <w:kern w:val="48"/>
          <w:sz w:val="24"/>
          <w:szCs w:val="24"/>
          <w:lang w:eastAsia="ja-JP"/>
        </w:rPr>
        <w:t xml:space="preserve"> </w:t>
      </w:r>
      <w:r w:rsidRPr="004470CF">
        <w:rPr>
          <w:rFonts w:eastAsia="MS Mincho"/>
          <w:kern w:val="48"/>
          <w:sz w:val="24"/>
          <w:szCs w:val="24"/>
        </w:rPr>
        <w:t>Tokyo Universit</w:t>
      </w:r>
      <w:r>
        <w:rPr>
          <w:rFonts w:eastAsia="MS Mincho"/>
          <w:kern w:val="48"/>
          <w:sz w:val="24"/>
          <w:szCs w:val="24"/>
        </w:rPr>
        <w:t>y of Agriculture and Technology</w:t>
      </w:r>
      <w:r>
        <w:rPr>
          <w:rFonts w:eastAsia="MS Mincho" w:hint="eastAsia"/>
          <w:kern w:val="48"/>
          <w:sz w:val="24"/>
          <w:szCs w:val="24"/>
          <w:lang w:eastAsia="ja-JP"/>
        </w:rPr>
        <w:t>,</w:t>
      </w:r>
      <w:r>
        <w:rPr>
          <w:rFonts w:eastAsia="MS Mincho"/>
          <w:kern w:val="48"/>
          <w:sz w:val="24"/>
          <w:szCs w:val="24"/>
          <w:lang w:eastAsia="ja-JP"/>
        </w:rPr>
        <w:t xml:space="preserve"> </w:t>
      </w:r>
      <w:r>
        <w:rPr>
          <w:rFonts w:eastAsia="MS Mincho"/>
          <w:kern w:val="48"/>
          <w:sz w:val="24"/>
          <w:szCs w:val="24"/>
        </w:rPr>
        <w:t>Tokyo</w:t>
      </w:r>
      <w:r w:rsidRPr="004470CF">
        <w:rPr>
          <w:rFonts w:eastAsia="MS Mincho"/>
          <w:kern w:val="48"/>
          <w:sz w:val="24"/>
          <w:szCs w:val="24"/>
        </w:rPr>
        <w:t xml:space="preserve"> 184-8588</w:t>
      </w:r>
      <w:r>
        <w:rPr>
          <w:rFonts w:eastAsia="MS Mincho"/>
          <w:kern w:val="48"/>
          <w:sz w:val="24"/>
          <w:szCs w:val="24"/>
        </w:rPr>
        <w:t>, Japan</w:t>
      </w:r>
      <w:r>
        <w:rPr>
          <w:rFonts w:eastAsia="MS Mincho" w:hint="eastAsia"/>
          <w:kern w:val="48"/>
          <w:sz w:val="24"/>
          <w:szCs w:val="24"/>
          <w:lang w:eastAsia="ja-JP"/>
        </w:rPr>
        <w:t>.</w:t>
      </w:r>
      <w:r>
        <w:rPr>
          <w:rFonts w:eastAsia="MS Mincho"/>
          <w:kern w:val="48"/>
          <w:sz w:val="24"/>
          <w:szCs w:val="24"/>
          <w:lang w:eastAsia="ja-JP"/>
        </w:rPr>
        <w:t xml:space="preserve"> </w:t>
      </w:r>
      <w:r w:rsidRPr="004470CF">
        <w:rPr>
          <w:rFonts w:eastAsia="MS Mincho"/>
          <w:kern w:val="48"/>
          <w:sz w:val="24"/>
          <w:szCs w:val="24"/>
        </w:rPr>
        <w:t>s2</w:t>
      </w:r>
      <w:r w:rsidR="00714B50">
        <w:rPr>
          <w:rFonts w:eastAsia="MS Mincho" w:hint="eastAsia"/>
          <w:kern w:val="48"/>
          <w:sz w:val="24"/>
          <w:szCs w:val="24"/>
          <w:lang w:eastAsia="ja-JP"/>
        </w:rPr>
        <w:t>41403q</w:t>
      </w:r>
      <w:r w:rsidRPr="004470CF">
        <w:rPr>
          <w:rFonts w:eastAsia="MS Mincho"/>
          <w:kern w:val="48"/>
          <w:sz w:val="24"/>
          <w:szCs w:val="24"/>
        </w:rPr>
        <w:t>@st.go.tuat.ac.jp</w:t>
      </w:r>
    </w:p>
    <w:p w14:paraId="5C9E35BD" w14:textId="03147E8E" w:rsidR="004470CF" w:rsidRPr="004470CF" w:rsidRDefault="00714B50" w:rsidP="006808CB">
      <w:pPr>
        <w:pStyle w:val="Author"/>
        <w:spacing w:before="100" w:beforeAutospacing="1" w:after="100" w:afterAutospacing="1"/>
        <w:jc w:val="both"/>
        <w:rPr>
          <w:rFonts w:eastAsia="MS Mincho"/>
          <w:kern w:val="48"/>
          <w:sz w:val="24"/>
          <w:szCs w:val="24"/>
        </w:rPr>
      </w:pPr>
      <w:r>
        <w:rPr>
          <w:rFonts w:eastAsia="MS Mincho" w:hint="eastAsia"/>
          <w:kern w:val="48"/>
          <w:sz w:val="24"/>
          <w:szCs w:val="24"/>
          <w:lang w:eastAsia="ja-JP"/>
        </w:rPr>
        <w:t>2nd</w:t>
      </w:r>
      <w:r w:rsidR="004470CF">
        <w:rPr>
          <w:rFonts w:eastAsia="MS Mincho"/>
          <w:kern w:val="48"/>
          <w:sz w:val="24"/>
          <w:szCs w:val="24"/>
        </w:rPr>
        <w:t>)</w:t>
      </w:r>
      <w:r w:rsidR="004470CF" w:rsidRPr="004470CF">
        <w:rPr>
          <w:rFonts w:eastAsia="MS Mincho"/>
          <w:kern w:val="48"/>
          <w:sz w:val="24"/>
          <w:szCs w:val="24"/>
        </w:rPr>
        <w:t xml:space="preserve"> Jun-ichi Shirakashi</w:t>
      </w:r>
      <w:r w:rsidR="00D94C9E">
        <w:rPr>
          <w:rFonts w:eastAsia="MS Mincho"/>
          <w:kern w:val="48"/>
          <w:sz w:val="24"/>
          <w:szCs w:val="24"/>
        </w:rPr>
        <w:t xml:space="preserve"> (</w:t>
      </w:r>
      <w:r w:rsidR="001536D3" w:rsidRPr="001536D3">
        <w:rPr>
          <w:rFonts w:eastAsia="MS Mincho"/>
          <w:kern w:val="48"/>
          <w:sz w:val="24"/>
          <w:szCs w:val="24"/>
          <w:lang w:eastAsia="ja-JP"/>
        </w:rPr>
        <w:t>corresponding author</w:t>
      </w:r>
      <w:r w:rsidR="00D94C9E">
        <w:rPr>
          <w:rFonts w:eastAsia="MS Mincho" w:hint="eastAsia"/>
          <w:kern w:val="48"/>
          <w:sz w:val="24"/>
          <w:szCs w:val="24"/>
          <w:lang w:eastAsia="ja-JP"/>
        </w:rPr>
        <w:t>)</w:t>
      </w:r>
      <w:r w:rsidR="001536D3">
        <w:rPr>
          <w:rFonts w:eastAsia="MS Mincho" w:hint="eastAsia"/>
          <w:kern w:val="48"/>
          <w:sz w:val="24"/>
          <w:szCs w:val="24"/>
          <w:lang w:eastAsia="ja-JP"/>
        </w:rPr>
        <w:t>,</w:t>
      </w:r>
      <w:r w:rsidR="001536D3">
        <w:rPr>
          <w:rFonts w:eastAsia="MS Mincho"/>
          <w:kern w:val="48"/>
          <w:sz w:val="24"/>
          <w:szCs w:val="24"/>
          <w:lang w:eastAsia="ja-JP"/>
        </w:rPr>
        <w:t xml:space="preserve"> </w:t>
      </w:r>
      <w:r w:rsidR="004470CF" w:rsidRPr="004470CF">
        <w:rPr>
          <w:rFonts w:eastAsia="MS Mincho"/>
          <w:kern w:val="48"/>
          <w:sz w:val="24"/>
          <w:szCs w:val="24"/>
        </w:rPr>
        <w:t>Tokyo Universit</w:t>
      </w:r>
      <w:r w:rsidR="004470CF">
        <w:rPr>
          <w:rFonts w:eastAsia="MS Mincho"/>
          <w:kern w:val="48"/>
          <w:sz w:val="24"/>
          <w:szCs w:val="24"/>
        </w:rPr>
        <w:t>y of Agriculture and Technology</w:t>
      </w:r>
      <w:r w:rsidR="004470CF">
        <w:rPr>
          <w:rFonts w:eastAsia="MS Mincho" w:hint="eastAsia"/>
          <w:kern w:val="48"/>
          <w:sz w:val="24"/>
          <w:szCs w:val="24"/>
          <w:lang w:eastAsia="ja-JP"/>
        </w:rPr>
        <w:t>,</w:t>
      </w:r>
      <w:r w:rsidR="004470CF">
        <w:rPr>
          <w:rFonts w:eastAsia="MS Mincho"/>
          <w:kern w:val="48"/>
          <w:sz w:val="24"/>
          <w:szCs w:val="24"/>
          <w:lang w:eastAsia="ja-JP"/>
        </w:rPr>
        <w:t xml:space="preserve"> </w:t>
      </w:r>
      <w:r w:rsidR="004470CF">
        <w:rPr>
          <w:rFonts w:eastAsia="MS Mincho"/>
          <w:kern w:val="48"/>
          <w:sz w:val="24"/>
          <w:szCs w:val="24"/>
        </w:rPr>
        <w:t>Tokyo</w:t>
      </w:r>
      <w:r w:rsidR="004470CF" w:rsidRPr="004470CF">
        <w:rPr>
          <w:rFonts w:eastAsia="MS Mincho"/>
          <w:kern w:val="48"/>
          <w:sz w:val="24"/>
          <w:szCs w:val="24"/>
        </w:rPr>
        <w:t xml:space="preserve"> 184-8588</w:t>
      </w:r>
      <w:r w:rsidR="004470CF">
        <w:rPr>
          <w:rFonts w:eastAsia="MS Mincho"/>
          <w:kern w:val="48"/>
          <w:sz w:val="24"/>
          <w:szCs w:val="24"/>
        </w:rPr>
        <w:t>, Japan</w:t>
      </w:r>
      <w:r w:rsidR="004470CF">
        <w:rPr>
          <w:rFonts w:eastAsia="MS Mincho" w:hint="eastAsia"/>
          <w:kern w:val="48"/>
          <w:sz w:val="24"/>
          <w:szCs w:val="24"/>
          <w:lang w:eastAsia="ja-JP"/>
        </w:rPr>
        <w:t>.</w:t>
      </w:r>
      <w:r w:rsidR="004470CF">
        <w:rPr>
          <w:rFonts w:eastAsia="MS Mincho"/>
          <w:kern w:val="48"/>
          <w:sz w:val="24"/>
          <w:szCs w:val="24"/>
          <w:lang w:eastAsia="ja-JP"/>
        </w:rPr>
        <w:t xml:space="preserve"> </w:t>
      </w:r>
      <w:bookmarkStart w:id="0" w:name="_Hlk172120018"/>
      <w:r w:rsidR="004470CF" w:rsidRPr="004470CF">
        <w:rPr>
          <w:rFonts w:eastAsia="MS Mincho"/>
          <w:kern w:val="48"/>
          <w:sz w:val="24"/>
          <w:szCs w:val="24"/>
        </w:rPr>
        <w:t>shrakash@cc.tuat.ac.jp</w:t>
      </w:r>
      <w:bookmarkEnd w:id="0"/>
    </w:p>
    <w:p w14:paraId="370BA40A" w14:textId="30F0822E" w:rsidR="00714B50" w:rsidRPr="005077DD" w:rsidRDefault="00714B50" w:rsidP="00714B50">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3rd</w:t>
      </w:r>
      <w:r>
        <w:rPr>
          <w:rFonts w:eastAsia="MS Mincho"/>
          <w:kern w:val="48"/>
          <w:sz w:val="24"/>
          <w:szCs w:val="24"/>
        </w:rPr>
        <w:t>)</w:t>
      </w:r>
      <w:r w:rsidRPr="004470CF">
        <w:rPr>
          <w:rFonts w:eastAsia="MS Mincho"/>
          <w:kern w:val="48"/>
          <w:sz w:val="24"/>
          <w:szCs w:val="24"/>
        </w:rPr>
        <w:t xml:space="preserve"> </w:t>
      </w:r>
      <w:r w:rsidRPr="005077DD">
        <w:rPr>
          <w:rFonts w:eastAsia="MS Mincho" w:hint="eastAsia"/>
          <w:kern w:val="48"/>
          <w:sz w:val="24"/>
          <w:szCs w:val="24"/>
          <w:lang w:eastAsia="ja-JP"/>
        </w:rPr>
        <w:t>Tetsuo</w:t>
      </w:r>
      <w:r w:rsidRPr="005077DD">
        <w:rPr>
          <w:rFonts w:eastAsia="MS Mincho"/>
          <w:kern w:val="48"/>
          <w:sz w:val="24"/>
          <w:szCs w:val="24"/>
        </w:rPr>
        <w:t xml:space="preserve"> S</w:t>
      </w:r>
      <w:r w:rsidRPr="005077DD">
        <w:rPr>
          <w:rFonts w:eastAsia="MS Mincho" w:hint="eastAsia"/>
          <w:kern w:val="48"/>
          <w:sz w:val="24"/>
          <w:szCs w:val="24"/>
          <w:lang w:eastAsia="ja-JP"/>
        </w:rPr>
        <w:t>hibuya,</w:t>
      </w:r>
      <w:r w:rsidRPr="005077DD">
        <w:rPr>
          <w:rFonts w:eastAsia="MS Mincho"/>
          <w:kern w:val="48"/>
          <w:sz w:val="24"/>
          <w:szCs w:val="24"/>
          <w:lang w:eastAsia="ja-JP"/>
        </w:rPr>
        <w:t xml:space="preserve"> </w:t>
      </w:r>
      <w:r w:rsidR="00F24A4F" w:rsidRPr="005077DD">
        <w:rPr>
          <w:rFonts w:eastAsia="MS Mincho"/>
          <w:kern w:val="48"/>
          <w:sz w:val="24"/>
          <w:szCs w:val="24"/>
        </w:rPr>
        <w:t>The University of Tokyo</w:t>
      </w:r>
      <w:r w:rsidRPr="005077DD">
        <w:rPr>
          <w:rFonts w:eastAsia="MS Mincho" w:hint="eastAsia"/>
          <w:kern w:val="48"/>
          <w:sz w:val="24"/>
          <w:szCs w:val="24"/>
          <w:lang w:eastAsia="ja-JP"/>
        </w:rPr>
        <w:t>,</w:t>
      </w:r>
      <w:r w:rsidRPr="005077DD">
        <w:rPr>
          <w:rFonts w:eastAsia="MS Mincho"/>
          <w:kern w:val="48"/>
          <w:sz w:val="24"/>
          <w:szCs w:val="24"/>
          <w:lang w:eastAsia="ja-JP"/>
        </w:rPr>
        <w:t xml:space="preserve"> </w:t>
      </w:r>
      <w:r w:rsidRPr="005077DD">
        <w:rPr>
          <w:rFonts w:eastAsia="MS Mincho"/>
          <w:kern w:val="48"/>
          <w:sz w:val="24"/>
          <w:szCs w:val="24"/>
        </w:rPr>
        <w:t>Tokyo 1</w:t>
      </w:r>
      <w:r w:rsidR="00F24A4F" w:rsidRPr="005077DD">
        <w:rPr>
          <w:rFonts w:eastAsia="MS Mincho" w:hint="eastAsia"/>
          <w:kern w:val="48"/>
          <w:sz w:val="24"/>
          <w:szCs w:val="24"/>
          <w:lang w:eastAsia="ja-JP"/>
        </w:rPr>
        <w:t>13</w:t>
      </w:r>
      <w:r w:rsidRPr="005077DD">
        <w:rPr>
          <w:rFonts w:eastAsia="MS Mincho"/>
          <w:kern w:val="48"/>
          <w:sz w:val="24"/>
          <w:szCs w:val="24"/>
        </w:rPr>
        <w:t>-8</w:t>
      </w:r>
      <w:r w:rsidR="00F24A4F" w:rsidRPr="005077DD">
        <w:rPr>
          <w:rFonts w:eastAsia="MS Mincho" w:hint="eastAsia"/>
          <w:kern w:val="48"/>
          <w:sz w:val="24"/>
          <w:szCs w:val="24"/>
          <w:lang w:eastAsia="ja-JP"/>
        </w:rPr>
        <w:t>654</w:t>
      </w:r>
      <w:r w:rsidRPr="005077DD">
        <w:rPr>
          <w:rFonts w:eastAsia="MS Mincho"/>
          <w:kern w:val="48"/>
          <w:sz w:val="24"/>
          <w:szCs w:val="24"/>
        </w:rPr>
        <w:t>, Japan</w:t>
      </w:r>
      <w:r w:rsidRPr="005077DD">
        <w:rPr>
          <w:rFonts w:eastAsia="MS Mincho" w:hint="eastAsia"/>
          <w:kern w:val="48"/>
          <w:sz w:val="24"/>
          <w:szCs w:val="24"/>
          <w:lang w:eastAsia="ja-JP"/>
        </w:rPr>
        <w:t>.</w:t>
      </w:r>
      <w:r w:rsidRPr="005077DD">
        <w:rPr>
          <w:rFonts w:eastAsia="MS Mincho"/>
          <w:kern w:val="48"/>
          <w:sz w:val="24"/>
          <w:szCs w:val="24"/>
          <w:lang w:eastAsia="ja-JP"/>
        </w:rPr>
        <w:t xml:space="preserve"> </w:t>
      </w:r>
      <w:bookmarkStart w:id="1" w:name="_Hlk172120031"/>
      <w:r w:rsidR="00F24A4F" w:rsidRPr="005077DD">
        <w:rPr>
          <w:rFonts w:eastAsia="MS Mincho"/>
          <w:kern w:val="48"/>
          <w:sz w:val="24"/>
          <w:szCs w:val="24"/>
          <w:lang w:eastAsia="ja-JP"/>
        </w:rPr>
        <w:t>tshibuya@hgc.jp</w:t>
      </w:r>
      <w:bookmarkEnd w:id="1"/>
    </w:p>
    <w:p w14:paraId="548B1E92" w14:textId="371595C4" w:rsidR="004470CF" w:rsidRDefault="00714B50" w:rsidP="006808CB">
      <w:pPr>
        <w:pStyle w:val="Author"/>
        <w:spacing w:before="100" w:beforeAutospacing="1" w:after="100" w:afterAutospacing="1"/>
        <w:jc w:val="both"/>
        <w:rPr>
          <w:rFonts w:eastAsia="MS Mincho"/>
          <w:kern w:val="48"/>
          <w:sz w:val="24"/>
          <w:szCs w:val="24"/>
          <w:lang w:eastAsia="ja-JP"/>
        </w:rPr>
      </w:pPr>
      <w:r w:rsidRPr="005077DD">
        <w:rPr>
          <w:rFonts w:eastAsia="MS Mincho" w:hint="eastAsia"/>
          <w:kern w:val="48"/>
          <w:sz w:val="24"/>
          <w:szCs w:val="24"/>
          <w:lang w:eastAsia="ja-JP"/>
        </w:rPr>
        <w:t>4th</w:t>
      </w:r>
      <w:r w:rsidRPr="005077DD">
        <w:rPr>
          <w:rFonts w:eastAsia="MS Mincho"/>
          <w:kern w:val="48"/>
          <w:sz w:val="24"/>
          <w:szCs w:val="24"/>
        </w:rPr>
        <w:t xml:space="preserve">) </w:t>
      </w:r>
      <w:r w:rsidRPr="005077DD">
        <w:rPr>
          <w:rFonts w:eastAsia="MS Mincho" w:hint="eastAsia"/>
          <w:kern w:val="48"/>
          <w:sz w:val="24"/>
          <w:szCs w:val="24"/>
          <w:lang w:eastAsia="ja-JP"/>
        </w:rPr>
        <w:t>Hiroshi</w:t>
      </w:r>
      <w:r w:rsidRPr="005077DD">
        <w:rPr>
          <w:rFonts w:eastAsia="MS Mincho"/>
          <w:kern w:val="48"/>
          <w:sz w:val="24"/>
          <w:szCs w:val="24"/>
        </w:rPr>
        <w:t xml:space="preserve"> </w:t>
      </w:r>
      <w:r w:rsidRPr="005077DD">
        <w:rPr>
          <w:rFonts w:eastAsia="MS Mincho" w:hint="eastAsia"/>
          <w:kern w:val="48"/>
          <w:sz w:val="24"/>
          <w:szCs w:val="24"/>
          <w:lang w:eastAsia="ja-JP"/>
        </w:rPr>
        <w:t>Imai,</w:t>
      </w:r>
      <w:r w:rsidRPr="005077DD">
        <w:rPr>
          <w:rFonts w:eastAsia="MS Mincho"/>
          <w:kern w:val="48"/>
          <w:sz w:val="24"/>
          <w:szCs w:val="24"/>
          <w:lang w:eastAsia="ja-JP"/>
        </w:rPr>
        <w:t xml:space="preserve"> </w:t>
      </w:r>
      <w:bookmarkStart w:id="2" w:name="_Hlk172120101"/>
      <w:r w:rsidR="00F24A4F" w:rsidRPr="005077DD">
        <w:rPr>
          <w:rFonts w:eastAsia="MS Mincho"/>
          <w:kern w:val="48"/>
          <w:sz w:val="24"/>
          <w:szCs w:val="24"/>
        </w:rPr>
        <w:t>The University of Tokyo</w:t>
      </w:r>
      <w:bookmarkEnd w:id="2"/>
      <w:r w:rsidRPr="005077DD">
        <w:rPr>
          <w:rFonts w:eastAsia="MS Mincho" w:hint="eastAsia"/>
          <w:kern w:val="48"/>
          <w:sz w:val="24"/>
          <w:szCs w:val="24"/>
          <w:lang w:eastAsia="ja-JP"/>
        </w:rPr>
        <w:t>,</w:t>
      </w:r>
      <w:r w:rsidRPr="005077DD">
        <w:rPr>
          <w:rFonts w:eastAsia="MS Mincho"/>
          <w:kern w:val="48"/>
          <w:sz w:val="24"/>
          <w:szCs w:val="24"/>
          <w:lang w:eastAsia="ja-JP"/>
        </w:rPr>
        <w:t xml:space="preserve"> </w:t>
      </w:r>
      <w:r w:rsidRPr="005077DD">
        <w:rPr>
          <w:rFonts w:eastAsia="MS Mincho"/>
          <w:kern w:val="48"/>
          <w:sz w:val="24"/>
          <w:szCs w:val="24"/>
        </w:rPr>
        <w:t>Tokyo 184-8</w:t>
      </w:r>
      <w:r w:rsidR="00F24A4F" w:rsidRPr="005077DD">
        <w:rPr>
          <w:rFonts w:eastAsia="MS Mincho" w:hint="eastAsia"/>
          <w:kern w:val="48"/>
          <w:sz w:val="24"/>
          <w:szCs w:val="24"/>
          <w:lang w:eastAsia="ja-JP"/>
        </w:rPr>
        <w:t>654</w:t>
      </w:r>
      <w:r w:rsidRPr="005077DD">
        <w:rPr>
          <w:rFonts w:eastAsia="MS Mincho"/>
          <w:kern w:val="48"/>
          <w:sz w:val="24"/>
          <w:szCs w:val="24"/>
        </w:rPr>
        <w:t>, Japan</w:t>
      </w:r>
      <w:r w:rsidRPr="005077DD">
        <w:rPr>
          <w:rFonts w:eastAsia="MS Mincho" w:hint="eastAsia"/>
          <w:kern w:val="48"/>
          <w:sz w:val="24"/>
          <w:szCs w:val="24"/>
          <w:lang w:eastAsia="ja-JP"/>
        </w:rPr>
        <w:t>.</w:t>
      </w:r>
      <w:r w:rsidRPr="005077DD">
        <w:rPr>
          <w:rFonts w:eastAsia="MS Mincho"/>
          <w:kern w:val="48"/>
          <w:sz w:val="24"/>
          <w:szCs w:val="24"/>
          <w:lang w:eastAsia="ja-JP"/>
        </w:rPr>
        <w:t xml:space="preserve"> </w:t>
      </w:r>
      <w:bookmarkStart w:id="3" w:name="_Hlk172120045"/>
      <w:r w:rsidR="00F24A4F" w:rsidRPr="005077DD">
        <w:rPr>
          <w:rFonts w:eastAsia="MS Mincho"/>
          <w:kern w:val="48"/>
          <w:sz w:val="24"/>
          <w:szCs w:val="24"/>
          <w:lang w:eastAsia="ja-JP"/>
        </w:rPr>
        <w:t>imai@is.s.u-tokyo.ac.jp</w:t>
      </w:r>
      <w:bookmarkEnd w:id="3"/>
    </w:p>
    <w:p w14:paraId="1545E76B" w14:textId="41E24A96" w:rsidR="004470CF" w:rsidRDefault="004470CF" w:rsidP="006808CB">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Poster abstract</w:t>
      </w:r>
      <w:r>
        <w:rPr>
          <w:rFonts w:eastAsia="MS Mincho"/>
          <w:kern w:val="48"/>
          <w:sz w:val="24"/>
          <w:szCs w:val="24"/>
        </w:rPr>
        <w:t>:</w:t>
      </w:r>
    </w:p>
    <w:p w14:paraId="6BEE48B4" w14:textId="5005C8AC" w:rsidR="00CA0CAD" w:rsidRPr="001B5DCC" w:rsidRDefault="001B5DCC" w:rsidP="00CA0CAD">
      <w:pPr>
        <w:pStyle w:val="Author"/>
        <w:spacing w:before="100" w:beforeAutospacing="1" w:after="100" w:afterAutospacing="1"/>
        <w:jc w:val="both"/>
        <w:rPr>
          <w:rFonts w:eastAsia="MS Mincho"/>
          <w:color w:val="00B0F0"/>
          <w:kern w:val="48"/>
          <w:sz w:val="24"/>
          <w:szCs w:val="24"/>
        </w:rPr>
      </w:pPr>
      <w:r w:rsidRPr="001B5DCC">
        <w:rPr>
          <w:rFonts w:eastAsia="MS Mincho"/>
          <w:kern w:val="48"/>
          <w:sz w:val="24"/>
          <w:szCs w:val="24"/>
        </w:rPr>
        <w:t xml:space="preserve">The current state of quantum processing units (QPU) is characterized by Noisy Intermediate-Scale Quantum (NISQ) devices. Among the methods to utilize NISQ devices, the Variational Quantum Eigensolver (VQE) is prominent for finding ground state energies of quantum systems. However, VQE parameter optimization is NP-Hard, posing significant challenges. To address this, we introduce the CoolMomentum method, a global optimization approach based on Langevin dynamics with simulated annealing. We compare CoolMomentum with ADAM, SPSA, and NFT in VQE using a random weighted Max-Cut problem for up to 20 qubits. Our results confirm that CoolMomentum consistently outperforms the other methods. ADAM and SPSA tend to get trapped in local minima or exhibit infeasible optimization durations, </w:t>
      </w:r>
      <w:del w:id="4" w:author="Oyu-Erdene Batbayasgalan" w:date="2024-07-20T15:27:00Z" w16du:dateUtc="2024-07-20T06:27:00Z">
        <w:r w:rsidRPr="001B5DCC" w:rsidDel="00DF28F7">
          <w:rPr>
            <w:rFonts w:eastAsia="MS Mincho"/>
            <w:kern w:val="48"/>
            <w:sz w:val="24"/>
            <w:szCs w:val="24"/>
          </w:rPr>
          <w:delText xml:space="preserve">while </w:delText>
        </w:r>
      </w:del>
      <w:ins w:id="5" w:author="Oyu-Erdene Batbayasgalan" w:date="2024-07-20T15:27:00Z" w16du:dateUtc="2024-07-20T06:27:00Z">
        <w:r w:rsidR="00DF28F7">
          <w:rPr>
            <w:rFonts w:eastAsia="MS Mincho" w:hint="eastAsia"/>
            <w:kern w:val="48"/>
            <w:sz w:val="24"/>
            <w:szCs w:val="24"/>
            <w:lang w:eastAsia="ja-JP"/>
          </w:rPr>
          <w:t>whereas</w:t>
        </w:r>
        <w:r w:rsidR="00DF28F7" w:rsidRPr="001B5DCC">
          <w:rPr>
            <w:rFonts w:eastAsia="MS Mincho"/>
            <w:kern w:val="48"/>
            <w:sz w:val="24"/>
            <w:szCs w:val="24"/>
          </w:rPr>
          <w:t xml:space="preserve"> </w:t>
        </w:r>
      </w:ins>
      <w:r w:rsidRPr="001B5DCC">
        <w:rPr>
          <w:rFonts w:eastAsia="MS Mincho"/>
          <w:kern w:val="48"/>
          <w:sz w:val="24"/>
          <w:szCs w:val="24"/>
        </w:rPr>
        <w:t>NFT, despite its fast convergence, also suffers from local minima. In contrast, CoolMomentum demonstrates higher accuracy and robustness across various numbers of qubits, highlighting its potential as a superior optimization strategy for VQE.</w:t>
      </w:r>
    </w:p>
    <w:p w14:paraId="034E8512" w14:textId="04FFFF35" w:rsidR="004470CF" w:rsidRDefault="004470CF" w:rsidP="006808CB">
      <w:pPr>
        <w:pStyle w:val="Author"/>
        <w:spacing w:before="100" w:beforeAutospacing="1" w:after="100" w:afterAutospacing="1"/>
        <w:jc w:val="both"/>
        <w:rPr>
          <w:rFonts w:eastAsia="MS Mincho"/>
          <w:kern w:val="48"/>
          <w:sz w:val="24"/>
          <w:szCs w:val="24"/>
        </w:rPr>
      </w:pPr>
      <w:r w:rsidRPr="004470CF">
        <w:rPr>
          <w:rFonts w:eastAsia="MS Mincho"/>
          <w:kern w:val="48"/>
          <w:sz w:val="24"/>
          <w:szCs w:val="24"/>
        </w:rPr>
        <w:t>Poster relevance</w:t>
      </w:r>
      <w:r>
        <w:rPr>
          <w:rFonts w:eastAsia="MS Mincho"/>
          <w:kern w:val="48"/>
          <w:sz w:val="24"/>
          <w:szCs w:val="24"/>
        </w:rPr>
        <w:t>:</w:t>
      </w:r>
    </w:p>
    <w:p w14:paraId="20B37522" w14:textId="67D1B923" w:rsidR="004470CF" w:rsidRPr="00013A37" w:rsidRDefault="00013A37" w:rsidP="006808CB">
      <w:pPr>
        <w:pStyle w:val="Author"/>
        <w:spacing w:before="100" w:beforeAutospacing="1" w:after="100" w:afterAutospacing="1"/>
        <w:jc w:val="both"/>
        <w:rPr>
          <w:rFonts w:eastAsia="MS Mincho"/>
          <w:kern w:val="48"/>
          <w:sz w:val="24"/>
          <w:szCs w:val="24"/>
          <w:lang w:val="x-none"/>
        </w:rPr>
      </w:pPr>
      <w:r w:rsidRPr="00013A37">
        <w:rPr>
          <w:rFonts w:eastAsia="MS Mincho"/>
          <w:kern w:val="48"/>
          <w:sz w:val="24"/>
          <w:szCs w:val="24"/>
          <w:lang w:val="x-none"/>
        </w:rPr>
        <w:t xml:space="preserve">This study has significant implications for advancements in the fields of quantum computing and </w:t>
      </w:r>
      <w:del w:id="6" w:author="Oyu-Erdene Batbayasgalan" w:date="2024-07-20T15:28:00Z" w16du:dateUtc="2024-07-20T06:28:00Z">
        <w:r w:rsidRPr="00013A37" w:rsidDel="00DF28F7">
          <w:rPr>
            <w:rFonts w:eastAsia="MS Mincho"/>
            <w:kern w:val="48"/>
            <w:sz w:val="24"/>
            <w:szCs w:val="24"/>
            <w:lang w:val="x-none"/>
          </w:rPr>
          <w:delText xml:space="preserve">quantum </w:delText>
        </w:r>
      </w:del>
      <w:r w:rsidRPr="00013A37">
        <w:rPr>
          <w:rFonts w:eastAsia="MS Mincho"/>
          <w:kern w:val="48"/>
          <w:sz w:val="24"/>
          <w:szCs w:val="24"/>
          <w:lang w:val="x-none"/>
        </w:rPr>
        <w:t>engineering. It employs the CoolMomentum method, based on Langevin dynamics and simulated annealing, as an optimizer for the Variational Quantum Eigensolver (VQE). The novelty of this research lies in the use of a physics-inspired optimization technique</w:t>
      </w:r>
      <w:ins w:id="7" w:author="Oyu-Erdene Batbayasgalan" w:date="2024-07-20T15:29:00Z" w16du:dateUtc="2024-07-20T06:29:00Z">
        <w:r w:rsidR="00DF28F7">
          <w:rPr>
            <w:rFonts w:eastAsia="MS Mincho" w:hint="eastAsia"/>
            <w:kern w:val="48"/>
            <w:sz w:val="24"/>
            <w:szCs w:val="24"/>
            <w:lang w:val="x-none" w:eastAsia="ja-JP"/>
          </w:rPr>
          <w:t>, such as</w:t>
        </w:r>
      </w:ins>
      <w:del w:id="8" w:author="Oyu-Erdene Batbayasgalan" w:date="2024-07-20T15:29:00Z" w16du:dateUtc="2024-07-20T06:29:00Z">
        <w:r w:rsidRPr="00013A37" w:rsidDel="00DF28F7">
          <w:rPr>
            <w:rFonts w:eastAsia="MS Mincho"/>
            <w:kern w:val="48"/>
            <w:sz w:val="24"/>
            <w:szCs w:val="24"/>
            <w:lang w:val="x-none"/>
          </w:rPr>
          <w:delText xml:space="preserve"> like</w:delText>
        </w:r>
      </w:del>
      <w:r w:rsidRPr="00013A37">
        <w:rPr>
          <w:rFonts w:eastAsia="MS Mincho"/>
          <w:kern w:val="48"/>
          <w:sz w:val="24"/>
          <w:szCs w:val="24"/>
          <w:lang w:val="x-none"/>
        </w:rPr>
        <w:t xml:space="preserve"> CoolMomentum</w:t>
      </w:r>
      <w:ins w:id="9" w:author="Oyu-Erdene Batbayasgalan" w:date="2024-07-20T15:29:00Z" w16du:dateUtc="2024-07-20T06:29:00Z">
        <w:r w:rsidR="00DF28F7">
          <w:rPr>
            <w:rFonts w:eastAsia="MS Mincho" w:hint="eastAsia"/>
            <w:kern w:val="48"/>
            <w:sz w:val="24"/>
            <w:szCs w:val="24"/>
            <w:lang w:val="x-none" w:eastAsia="ja-JP"/>
          </w:rPr>
          <w:t>,</w:t>
        </w:r>
      </w:ins>
      <w:r w:rsidRPr="00013A37">
        <w:rPr>
          <w:rFonts w:eastAsia="MS Mincho"/>
          <w:kern w:val="48"/>
          <w:sz w:val="24"/>
          <w:szCs w:val="24"/>
          <w:lang w:val="x-none"/>
        </w:rPr>
        <w:t xml:space="preserve"> to address the challenges of classical optimization in VQE. We numerically analyze</w:t>
      </w:r>
      <w:ins w:id="10" w:author="Oyu-Erdene Batbayasgalan" w:date="2024-07-20T15:32:00Z" w16du:dateUtc="2024-07-20T06:32:00Z">
        <w:r w:rsidR="00DF28F7">
          <w:rPr>
            <w:rFonts w:eastAsia="MS Mincho" w:hint="eastAsia"/>
            <w:kern w:val="48"/>
            <w:sz w:val="24"/>
            <w:szCs w:val="24"/>
            <w:lang w:val="x-none" w:eastAsia="ja-JP"/>
          </w:rPr>
          <w:t>d</w:t>
        </w:r>
      </w:ins>
      <w:r w:rsidRPr="00013A37">
        <w:rPr>
          <w:rFonts w:eastAsia="MS Mincho"/>
          <w:kern w:val="48"/>
          <w:sz w:val="24"/>
          <w:szCs w:val="24"/>
          <w:lang w:val="x-none"/>
        </w:rPr>
        <w:t xml:space="preserve"> the performance of </w:t>
      </w:r>
      <w:ins w:id="11" w:author="Oyu-Erdene Batbayasgalan" w:date="2024-07-20T15:30:00Z" w16du:dateUtc="2024-07-20T06:30:00Z">
        <w:r w:rsidR="00DF28F7">
          <w:rPr>
            <w:rFonts w:eastAsia="MS Mincho" w:hint="eastAsia"/>
            <w:kern w:val="48"/>
            <w:sz w:val="24"/>
            <w:szCs w:val="24"/>
            <w:lang w:val="x-none" w:eastAsia="ja-JP"/>
          </w:rPr>
          <w:t xml:space="preserve">the </w:t>
        </w:r>
      </w:ins>
      <w:r w:rsidRPr="00013A37">
        <w:rPr>
          <w:rFonts w:eastAsia="MS Mincho"/>
          <w:kern w:val="48"/>
          <w:sz w:val="24"/>
          <w:szCs w:val="24"/>
          <w:lang w:val="x-none"/>
        </w:rPr>
        <w:t>conventional optimization methods and confirm</w:t>
      </w:r>
      <w:ins w:id="12" w:author="Oyu-Erdene Batbayasgalan" w:date="2024-07-20T15:32:00Z" w16du:dateUtc="2024-07-20T06:32:00Z">
        <w:r w:rsidR="00DF28F7">
          <w:rPr>
            <w:rFonts w:eastAsia="MS Mincho" w:hint="eastAsia"/>
            <w:kern w:val="48"/>
            <w:sz w:val="24"/>
            <w:szCs w:val="24"/>
            <w:lang w:val="x-none" w:eastAsia="ja-JP"/>
          </w:rPr>
          <w:t>ed</w:t>
        </w:r>
      </w:ins>
      <w:r w:rsidRPr="00013A37">
        <w:rPr>
          <w:rFonts w:eastAsia="MS Mincho"/>
          <w:kern w:val="48"/>
          <w:sz w:val="24"/>
          <w:szCs w:val="24"/>
          <w:lang w:val="x-none"/>
        </w:rPr>
        <w:t xml:space="preserve"> that CoolMomentum consistently outperforms them. CoolMomentum demonstrates substantial potential as an effective optimization strategy for VQE on NISQ devices.</w:t>
      </w:r>
    </w:p>
    <w:p w14:paraId="6018F170" w14:textId="77777777" w:rsidR="004470CF" w:rsidRPr="004470CF" w:rsidRDefault="004470CF" w:rsidP="004470CF">
      <w:pPr>
        <w:pStyle w:val="Author"/>
        <w:spacing w:before="100" w:beforeAutospacing="1" w:after="100" w:afterAutospacing="1"/>
        <w:jc w:val="left"/>
        <w:rPr>
          <w:sz w:val="24"/>
          <w:szCs w:val="24"/>
        </w:rPr>
        <w:sectPr w:rsidR="004470CF" w:rsidRPr="004470CF" w:rsidSect="003B4E04">
          <w:footerReference w:type="first" r:id="rId8"/>
          <w:pgSz w:w="11906" w:h="16838" w:code="9"/>
          <w:pgMar w:top="540" w:right="893" w:bottom="1440" w:left="893" w:header="720" w:footer="720" w:gutter="0"/>
          <w:cols w:space="720"/>
          <w:titlePg/>
          <w:docGrid w:linePitch="360"/>
        </w:sectPr>
      </w:pPr>
    </w:p>
    <w:p w14:paraId="03613D83" w14:textId="5D3BAB9D" w:rsidR="0061762F" w:rsidRDefault="0061762F">
      <w:pPr>
        <w:jc w:val="left"/>
      </w:pPr>
      <w:r>
        <w:br w:type="page"/>
      </w:r>
    </w:p>
    <w:p w14:paraId="54076B13" w14:textId="5267393E" w:rsidR="00CE737F" w:rsidRPr="00AD181F" w:rsidRDefault="00BC3CDA" w:rsidP="00CE737F">
      <w:pPr>
        <w:pStyle w:val="Author"/>
        <w:spacing w:before="100" w:beforeAutospacing="1" w:after="100" w:afterAutospacing="1"/>
        <w:rPr>
          <w:rFonts w:eastAsia="MS Mincho"/>
          <w:kern w:val="48"/>
          <w:sz w:val="48"/>
          <w:szCs w:val="48"/>
        </w:rPr>
      </w:pPr>
      <w:r w:rsidRPr="00BC3CDA">
        <w:rPr>
          <w:rFonts w:eastAsia="MS Mincho"/>
          <w:kern w:val="48"/>
          <w:sz w:val="48"/>
          <w:szCs w:val="48"/>
        </w:rPr>
        <w:lastRenderedPageBreak/>
        <w:t>Enhancing Convergence in Variational Quantum Eigensolver Using CoolMomentum</w:t>
      </w:r>
    </w:p>
    <w:p w14:paraId="3BA3A1C7" w14:textId="77777777" w:rsidR="00CE737F" w:rsidRPr="00CA4392" w:rsidRDefault="00CE737F" w:rsidP="00CE737F">
      <w:pPr>
        <w:pStyle w:val="Author"/>
        <w:spacing w:before="100" w:beforeAutospacing="1" w:after="100" w:afterAutospacing="1" w:line="120" w:lineRule="auto"/>
        <w:rPr>
          <w:sz w:val="16"/>
          <w:szCs w:val="16"/>
        </w:rPr>
        <w:sectPr w:rsidR="00CE737F" w:rsidRPr="00CA4392" w:rsidSect="00CE737F">
          <w:footerReference w:type="first" r:id="rId9"/>
          <w:type w:val="continuous"/>
          <w:pgSz w:w="11906" w:h="16838" w:code="9"/>
          <w:pgMar w:top="540" w:right="893" w:bottom="1440" w:left="893" w:header="720" w:footer="720" w:gutter="0"/>
          <w:cols w:space="720"/>
          <w:titlePg/>
          <w:docGrid w:linePitch="360"/>
        </w:sectPr>
      </w:pPr>
    </w:p>
    <w:p w14:paraId="2D3E72FE" w14:textId="1D20ED0D" w:rsidR="00BC3CDA" w:rsidRDefault="00BC3CDA" w:rsidP="00BC3CDA">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Pr="00BC3CDA">
        <w:rPr>
          <w:rFonts w:eastAsia="MS Mincho"/>
          <w:sz w:val="18"/>
          <w:szCs w:val="18"/>
          <w:lang w:eastAsia="ja-JP"/>
        </w:rPr>
        <w:t>Daisuke</w:t>
      </w:r>
      <w:r>
        <w:rPr>
          <w:rFonts w:eastAsiaTheme="minorEastAsia" w:hint="eastAsia"/>
          <w:sz w:val="18"/>
          <w:szCs w:val="18"/>
          <w:lang w:eastAsia="ja-JP"/>
        </w:rPr>
        <w:t xml:space="preserve"> Tsukayama</w:t>
      </w:r>
      <w:r>
        <w:rPr>
          <w:rFonts w:eastAsiaTheme="minorEastAsia"/>
          <w:sz w:val="18"/>
          <w:szCs w:val="18"/>
          <w:lang w:eastAsia="ja-JP"/>
        </w:rPr>
        <w:br/>
      </w:r>
      <w:bookmarkStart w:id="13" w:name="_Hlk172120084"/>
      <w:r w:rsidRPr="005B093C">
        <w:rPr>
          <w:i/>
          <w:iCs/>
          <w:sz w:val="18"/>
          <w:szCs w:val="18"/>
        </w:rPr>
        <w:t>Tokyo University of Agriculture and Technology</w:t>
      </w:r>
      <w:bookmarkEnd w:id="13"/>
      <w:r>
        <w:rPr>
          <w:rFonts w:eastAsiaTheme="minorEastAsia"/>
          <w:sz w:val="18"/>
          <w:szCs w:val="18"/>
          <w:lang w:eastAsia="ja-JP"/>
        </w:rPr>
        <w:br/>
      </w:r>
      <w:r w:rsidRPr="00BC3CDA">
        <w:rPr>
          <w:sz w:val="18"/>
          <w:szCs w:val="18"/>
        </w:rPr>
        <w:t>Tokyo, Japan</w:t>
      </w:r>
      <w:r>
        <w:rPr>
          <w:rFonts w:eastAsiaTheme="minorEastAsia"/>
          <w:sz w:val="18"/>
          <w:szCs w:val="18"/>
          <w:lang w:eastAsia="ja-JP"/>
        </w:rPr>
        <w:br/>
      </w:r>
      <w:r w:rsidRPr="00BC3CDA">
        <w:rPr>
          <w:sz w:val="18"/>
          <w:szCs w:val="18"/>
        </w:rPr>
        <w:t>s2</w:t>
      </w:r>
      <w:r>
        <w:rPr>
          <w:rFonts w:eastAsiaTheme="minorEastAsia" w:hint="eastAsia"/>
          <w:sz w:val="18"/>
          <w:szCs w:val="18"/>
          <w:lang w:eastAsia="ja-JP"/>
        </w:rPr>
        <w:t>41403q</w:t>
      </w:r>
      <w:r w:rsidRPr="00BC3CDA">
        <w:rPr>
          <w:sz w:val="18"/>
          <w:szCs w:val="18"/>
        </w:rPr>
        <w:t>@st.go.tuat.ac.jp</w:t>
      </w:r>
    </w:p>
    <w:p w14:paraId="4FCE3A90" w14:textId="457E2A9D" w:rsidR="00BC3CDA" w:rsidRPr="00F847A6" w:rsidRDefault="00BC3CDA" w:rsidP="00BC3CDA">
      <w:pPr>
        <w:pStyle w:val="Author"/>
        <w:spacing w:before="100"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Pr>
          <w:rFonts w:eastAsiaTheme="minorEastAsia" w:hint="eastAsia"/>
          <w:sz w:val="18"/>
          <w:szCs w:val="18"/>
          <w:lang w:eastAsia="ja-JP"/>
        </w:rPr>
        <w:t>Hiroshi Imai</w:t>
      </w:r>
      <w:r w:rsidRPr="00F847A6">
        <w:rPr>
          <w:sz w:val="18"/>
          <w:szCs w:val="18"/>
        </w:rPr>
        <w:br/>
      </w:r>
      <w:r w:rsidR="005B093C" w:rsidRPr="005B093C">
        <w:rPr>
          <w:i/>
          <w:iCs/>
          <w:sz w:val="18"/>
          <w:szCs w:val="18"/>
        </w:rPr>
        <w:t>The University of Tokyo</w:t>
      </w:r>
      <w:r w:rsidRPr="00F847A6">
        <w:rPr>
          <w:i/>
          <w:sz w:val="18"/>
          <w:szCs w:val="18"/>
        </w:rPr>
        <w:br/>
      </w:r>
      <w:r w:rsidRPr="00BC3CDA">
        <w:rPr>
          <w:sz w:val="18"/>
          <w:szCs w:val="18"/>
        </w:rPr>
        <w:t>Tokyo, Japan</w:t>
      </w:r>
      <w:r w:rsidRPr="00F847A6">
        <w:rPr>
          <w:sz w:val="18"/>
          <w:szCs w:val="18"/>
        </w:rPr>
        <w:br/>
      </w:r>
      <w:r w:rsidR="005B093C" w:rsidRPr="005B093C">
        <w:rPr>
          <w:sz w:val="18"/>
          <w:szCs w:val="18"/>
        </w:rPr>
        <w:t xml:space="preserve">imai@is.s.u-tokyo.ac.jp </w:t>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Pr>
          <w:rFonts w:eastAsiaTheme="minorEastAsia" w:hint="eastAsia"/>
          <w:sz w:val="18"/>
          <w:szCs w:val="18"/>
          <w:lang w:eastAsia="ja-JP"/>
        </w:rPr>
        <w:t>Jun-ichi Shirakashi</w:t>
      </w:r>
      <w:r w:rsidRPr="00F847A6">
        <w:rPr>
          <w:sz w:val="18"/>
          <w:szCs w:val="18"/>
        </w:rPr>
        <w:br/>
      </w:r>
      <w:r w:rsidR="005B093C" w:rsidRPr="005B093C">
        <w:rPr>
          <w:i/>
          <w:iCs/>
          <w:sz w:val="18"/>
          <w:szCs w:val="18"/>
        </w:rPr>
        <w:t>Tokyo University of Agriculture and Technology</w:t>
      </w:r>
      <w:r w:rsidRPr="00F847A6">
        <w:rPr>
          <w:i/>
          <w:sz w:val="18"/>
          <w:szCs w:val="18"/>
        </w:rPr>
        <w:br/>
      </w:r>
      <w:r w:rsidRPr="00BC3CDA">
        <w:rPr>
          <w:sz w:val="18"/>
          <w:szCs w:val="18"/>
        </w:rPr>
        <w:t>Tokyo, Japan</w:t>
      </w:r>
      <w:r w:rsidRPr="00F847A6">
        <w:rPr>
          <w:sz w:val="18"/>
          <w:szCs w:val="18"/>
        </w:rPr>
        <w:t xml:space="preserve"> </w:t>
      </w:r>
      <w:r>
        <w:rPr>
          <w:rFonts w:eastAsiaTheme="minorEastAsia"/>
          <w:sz w:val="18"/>
          <w:szCs w:val="18"/>
          <w:lang w:eastAsia="ja-JP"/>
        </w:rPr>
        <w:br/>
      </w:r>
      <w:r w:rsidRPr="00BC3CDA">
        <w:rPr>
          <w:sz w:val="18"/>
          <w:szCs w:val="18"/>
        </w:rPr>
        <w:t>shrakash@cc.tuat.ac.jp</w:t>
      </w:r>
    </w:p>
    <w:p w14:paraId="35A97A4F" w14:textId="5D8D5631" w:rsidR="00BC3CDA" w:rsidRPr="00F847A6" w:rsidRDefault="00BC3CDA" w:rsidP="00BC3CDA">
      <w:pPr>
        <w:pStyle w:val="Author"/>
        <w:spacing w:before="100" w:beforeAutospacing="1"/>
        <w:rPr>
          <w:sz w:val="18"/>
          <w:szCs w:val="18"/>
        </w:rPr>
      </w:pPr>
      <w:r>
        <w:rPr>
          <w:sz w:val="18"/>
          <w:szCs w:val="18"/>
        </w:rPr>
        <w:t xml:space="preserve"> </w:t>
      </w:r>
      <w:r>
        <w:rPr>
          <w:sz w:val="18"/>
          <w:szCs w:val="18"/>
        </w:rPr>
        <w:br w:type="column"/>
      </w:r>
      <w:r w:rsidRPr="00F847A6">
        <w:rPr>
          <w:sz w:val="18"/>
          <w:szCs w:val="18"/>
        </w:rPr>
        <w:t>3</w:t>
      </w:r>
      <w:r w:rsidRPr="00F847A6">
        <w:rPr>
          <w:sz w:val="18"/>
          <w:szCs w:val="18"/>
          <w:vertAlign w:val="superscript"/>
        </w:rPr>
        <w:t>rd</w:t>
      </w:r>
      <w:r w:rsidRPr="00F847A6">
        <w:rPr>
          <w:sz w:val="18"/>
          <w:szCs w:val="18"/>
        </w:rPr>
        <w:t xml:space="preserve"> </w:t>
      </w:r>
      <w:r>
        <w:rPr>
          <w:rFonts w:eastAsiaTheme="minorEastAsia" w:hint="eastAsia"/>
          <w:sz w:val="18"/>
          <w:szCs w:val="18"/>
          <w:lang w:eastAsia="ja-JP"/>
        </w:rPr>
        <w:t>Tetsuo Shibuya</w:t>
      </w:r>
      <w:r w:rsidRPr="00F847A6">
        <w:rPr>
          <w:sz w:val="18"/>
          <w:szCs w:val="18"/>
        </w:rPr>
        <w:br/>
      </w:r>
      <w:r w:rsidR="005B093C" w:rsidRPr="005B093C">
        <w:rPr>
          <w:i/>
          <w:iCs/>
          <w:sz w:val="18"/>
          <w:szCs w:val="18"/>
        </w:rPr>
        <w:t>The University of Tokyo</w:t>
      </w:r>
      <w:r w:rsidRPr="00F847A6">
        <w:rPr>
          <w:i/>
          <w:sz w:val="18"/>
          <w:szCs w:val="18"/>
        </w:rPr>
        <w:br/>
      </w:r>
      <w:r w:rsidRPr="00BC3CDA">
        <w:rPr>
          <w:sz w:val="18"/>
          <w:szCs w:val="18"/>
        </w:rPr>
        <w:t>Tokyo, Japan</w:t>
      </w:r>
      <w:r w:rsidRPr="00F847A6">
        <w:rPr>
          <w:sz w:val="18"/>
          <w:szCs w:val="18"/>
        </w:rPr>
        <w:t xml:space="preserve"> </w:t>
      </w:r>
      <w:r>
        <w:rPr>
          <w:rFonts w:eastAsiaTheme="minorEastAsia"/>
          <w:sz w:val="18"/>
          <w:szCs w:val="18"/>
          <w:lang w:eastAsia="ja-JP"/>
        </w:rPr>
        <w:br/>
      </w:r>
      <w:r w:rsidRPr="00BC3CDA">
        <w:rPr>
          <w:sz w:val="18"/>
          <w:szCs w:val="18"/>
        </w:rPr>
        <w:t>tshibuya@hgc.jp</w:t>
      </w:r>
    </w:p>
    <w:p w14:paraId="41C5F3ED" w14:textId="333655D8" w:rsidR="00BC3CDA" w:rsidRDefault="00BC3CDA" w:rsidP="00BC3CDA">
      <w:pPr>
        <w:pStyle w:val="Author"/>
        <w:spacing w:before="100" w:beforeAutospacing="1"/>
      </w:pPr>
    </w:p>
    <w:p w14:paraId="622BB305" w14:textId="77777777" w:rsidR="00BC3CDA" w:rsidRDefault="00BC3CDA" w:rsidP="00BC3CDA">
      <w:pPr>
        <w:sectPr w:rsidR="00BC3CDA" w:rsidSect="00BC3CDA">
          <w:type w:val="continuous"/>
          <w:pgSz w:w="11906" w:h="16838" w:code="9"/>
          <w:pgMar w:top="450" w:right="893" w:bottom="1440" w:left="893" w:header="720" w:footer="720" w:gutter="0"/>
          <w:cols w:num="3" w:space="720"/>
          <w:docGrid w:linePitch="360"/>
        </w:sectPr>
      </w:pPr>
    </w:p>
    <w:p w14:paraId="417FC48C" w14:textId="30908850" w:rsidR="00BC3CDA" w:rsidRPr="005B520E" w:rsidRDefault="00BC3CDA" w:rsidP="00BC3CDA">
      <w:pPr>
        <w:sectPr w:rsidR="00BC3CDA" w:rsidRPr="005B520E" w:rsidSect="00BC3CDA">
          <w:type w:val="continuous"/>
          <w:pgSz w:w="11906" w:h="16838" w:code="9"/>
          <w:pgMar w:top="450" w:right="893" w:bottom="1440" w:left="893" w:header="720" w:footer="720" w:gutter="0"/>
          <w:cols w:num="3" w:space="720"/>
          <w:docGrid w:linePitch="360"/>
        </w:sectPr>
      </w:pPr>
      <w:r>
        <w:br w:type="column"/>
      </w:r>
    </w:p>
    <w:p w14:paraId="11B5C5C9" w14:textId="44F6172A" w:rsidR="00CE737F" w:rsidRPr="00251CB4" w:rsidRDefault="00CE737F" w:rsidP="00CE737F">
      <w:pPr>
        <w:pStyle w:val="Abstract"/>
        <w:rPr>
          <w:lang w:eastAsia="ja-JP"/>
        </w:rPr>
      </w:pPr>
      <w:r>
        <w:rPr>
          <w:i/>
          <w:iCs/>
        </w:rPr>
        <w:t>Abstract</w:t>
      </w:r>
      <w:r>
        <w:t>—</w:t>
      </w:r>
      <w:r w:rsidR="001B5DCC" w:rsidRPr="001B5DCC">
        <w:t>The current state of quantum processing units (QPU) is characterized by Noisy Intermediate-Scale Quantum (NISQ) devices. Among the methods to utilize NISQ devices, the Variational Quantum Eigensolver (VQE) is prominent for finding ground state energies of quantum systems. However, VQE parameter optimization is NP-Hard, posing significant challenges. To address this, we introduce the CoolMomentum method, a global optimization approach based on Langevin dynamics with simulated annealing. We compare CoolMomentum with ADAM, SPSA, and NFT in VQE using a random weighted Max-Cut problem for up to 20 qubits. Our results confirm that CoolMomentum consistently outperforms the other methods. ADAM and SPSA tend to get trapped in local minima or exhibit infeasible optimization durations, while NFT, despite its fast convergence, also suffers from local minima. In contrast, CoolMomentum demonstrates higher accuracy and robustness across various numbers of qubits, highlighting its potential as a superior optimization strategy for VQE.</w:t>
      </w:r>
    </w:p>
    <w:p w14:paraId="057157E3" w14:textId="20E1D410" w:rsidR="00CE737F" w:rsidRPr="003C2061" w:rsidRDefault="00CE737F" w:rsidP="00CE737F">
      <w:pPr>
        <w:pStyle w:val="Keywords"/>
        <w:rPr>
          <w:rFonts w:eastAsiaTheme="minorEastAsia"/>
          <w:lang w:eastAsia="ja-JP"/>
        </w:rPr>
      </w:pPr>
      <w:r w:rsidRPr="004D72B5">
        <w:t>Keywords—</w:t>
      </w:r>
      <w:r w:rsidR="00875992">
        <w:rPr>
          <w:rFonts w:eastAsiaTheme="minorEastAsia" w:hint="eastAsia"/>
          <w:lang w:eastAsia="ja-JP"/>
        </w:rPr>
        <w:t xml:space="preserve">Gate-Based Quantum Computer, </w:t>
      </w:r>
      <w:r w:rsidR="003C2061">
        <w:rPr>
          <w:rFonts w:eastAsiaTheme="minorEastAsia" w:hint="eastAsia"/>
          <w:lang w:eastAsia="ja-JP"/>
        </w:rPr>
        <w:t xml:space="preserve">Noisy </w:t>
      </w:r>
      <w:r w:rsidR="003C2061">
        <w:rPr>
          <w:rFonts w:eastAsiaTheme="minorEastAsia"/>
          <w:lang w:eastAsia="ja-JP"/>
        </w:rPr>
        <w:t>Intermediate</w:t>
      </w:r>
      <w:r w:rsidR="003C2061">
        <w:rPr>
          <w:rFonts w:eastAsiaTheme="minorEastAsia" w:hint="eastAsia"/>
          <w:lang w:eastAsia="ja-JP"/>
        </w:rPr>
        <w:t>-Scale Quantum Devices</w:t>
      </w:r>
      <w:r>
        <w:t xml:space="preserve">, </w:t>
      </w:r>
      <w:r w:rsidR="003C2061">
        <w:rPr>
          <w:rFonts w:eastAsiaTheme="minorEastAsia" w:hint="eastAsia"/>
          <w:lang w:eastAsia="ja-JP"/>
        </w:rPr>
        <w:t>Quantum-Classical Hybrid Algorithms, Variational Quantum Eigensolver, CoolMomentum</w:t>
      </w:r>
      <w:r w:rsidR="00ED42F4">
        <w:rPr>
          <w:rFonts w:eastAsiaTheme="minorEastAsia"/>
          <w:lang w:eastAsia="ja-JP"/>
        </w:rPr>
        <w:t xml:space="preserve"> </w:t>
      </w:r>
    </w:p>
    <w:p w14:paraId="684544DA" w14:textId="7E2B18FD" w:rsidR="00CE737F" w:rsidRDefault="00CE737F" w:rsidP="00CE737F">
      <w:pPr>
        <w:pStyle w:val="Heading1"/>
      </w:pPr>
      <w:r>
        <w:t>Introduction</w:t>
      </w:r>
    </w:p>
    <w:p w14:paraId="33ED8F3D" w14:textId="0473148B" w:rsidR="00CB2C48" w:rsidRDefault="00CB2C48" w:rsidP="00CB2C48">
      <w:pPr>
        <w:pStyle w:val="BodyText"/>
      </w:pPr>
      <w:r>
        <w:t>The current state of quantum processing units (QPU) is characterized by Noisy Intermediate-Scale Quantum (NISQ) devices [1]. These devices are improving in scale and error rates but lack full quantum error correction and have limited quantum gate operations. Quantum-classical hybrid algorithms</w:t>
      </w:r>
      <w:del w:id="14" w:author="Oyu-Erdene Batbayasgalan" w:date="2024-07-20T15:14:00Z" w16du:dateUtc="2024-07-20T06:14:00Z">
        <w:r w:rsidDel="00FA13F3">
          <w:delText>, which</w:delText>
        </w:r>
      </w:del>
      <w:r>
        <w:t xml:space="preserve"> combine QPUs with CPUs</w:t>
      </w:r>
      <w:del w:id="15" w:author="Oyu-Erdene Batbayasgalan" w:date="2024-07-20T15:14:00Z" w16du:dateUtc="2024-07-20T06:14:00Z">
        <w:r w:rsidDel="00FA13F3">
          <w:delText>,</w:delText>
        </w:r>
      </w:del>
      <w:r>
        <w:t xml:space="preserve"> are well-known methods for utilizing NISQ devices. Among these, the Variational Quantum Eigensolver (VQE) [2] is a prominent algorithm for finding the ground state energy of quantum systems described by Hamiltonians. VQE is executable on NISQ devices and leverages quantum computing advantages, even without fully error-corrected QPUs. However, parameter optimization in VQE is NP-Hard [3], </w:t>
      </w:r>
      <w:ins w:id="16" w:author="Oyu-Erdene Batbayasgalan" w:date="2024-07-20T15:36:00Z" w16du:dateUtc="2024-07-20T06:36:00Z">
        <w:r w:rsidR="00DF28F7">
          <w:rPr>
            <w:rFonts w:eastAsiaTheme="minorEastAsia" w:hint="eastAsia"/>
            <w:lang w:eastAsia="ja-JP"/>
          </w:rPr>
          <w:t xml:space="preserve">which </w:t>
        </w:r>
      </w:ins>
      <w:del w:id="17" w:author="Oyu-Erdene Batbayasgalan" w:date="2024-07-20T15:36:00Z" w16du:dateUtc="2024-07-20T06:36:00Z">
        <w:r w:rsidDel="00DF28F7">
          <w:delText xml:space="preserve">making </w:delText>
        </w:r>
      </w:del>
      <w:ins w:id="18" w:author="Oyu-Erdene Batbayasgalan" w:date="2024-07-20T15:36:00Z" w16du:dateUtc="2024-07-20T06:36:00Z">
        <w:r w:rsidR="00DF28F7">
          <w:t>mak</w:t>
        </w:r>
        <w:r w:rsidR="00DF28F7">
          <w:rPr>
            <w:rFonts w:eastAsiaTheme="minorEastAsia" w:hint="eastAsia"/>
            <w:lang w:eastAsia="ja-JP"/>
          </w:rPr>
          <w:t>es</w:t>
        </w:r>
        <w:r w:rsidR="00DF28F7">
          <w:t xml:space="preserve"> </w:t>
        </w:r>
      </w:ins>
      <w:r>
        <w:t>the search for optimal solutions challenging.</w:t>
      </w:r>
    </w:p>
    <w:p w14:paraId="3B9CEBC1" w14:textId="77777777" w:rsidR="00CB2C48" w:rsidRDefault="00CB2C48" w:rsidP="00CB2C48">
      <w:pPr>
        <w:pStyle w:val="BodyText"/>
      </w:pPr>
    </w:p>
    <w:p w14:paraId="446F5189" w14:textId="3DBF8D36" w:rsidR="00CE737F" w:rsidRPr="001B5DCC" w:rsidRDefault="00CB2C48" w:rsidP="00CB2C48">
      <w:pPr>
        <w:pStyle w:val="BodyText"/>
      </w:pPr>
      <w:r>
        <w:t>To address this, we introduce</w:t>
      </w:r>
      <w:ins w:id="19" w:author="Oyu-Erdene Batbayasgalan" w:date="2024-07-20T15:36:00Z" w16du:dateUtc="2024-07-20T06:36:00Z">
        <w:r w:rsidR="00DF28F7">
          <w:rPr>
            <w:rFonts w:eastAsiaTheme="minorEastAsia" w:hint="eastAsia"/>
            <w:lang w:eastAsia="ja-JP"/>
          </w:rPr>
          <w:t>d</w:t>
        </w:r>
      </w:ins>
      <w:r>
        <w:t xml:space="preserve"> the CoolMomentum method [4], a global optimization method based on Langevin dynamics with simulated annealing, to enhance</w:t>
      </w:r>
      <w:ins w:id="20" w:author="Oyu-Erdene Batbayasgalan" w:date="2024-07-20T15:36:00Z" w16du:dateUtc="2024-07-20T06:36:00Z">
        <w:r w:rsidR="00DF28F7">
          <w:rPr>
            <w:rFonts w:eastAsiaTheme="minorEastAsia" w:hint="eastAsia"/>
            <w:lang w:eastAsia="ja-JP"/>
          </w:rPr>
          <w:t xml:space="preserve"> the</w:t>
        </w:r>
      </w:ins>
      <w:r>
        <w:t xml:space="preserve"> VQE. We compare CoolMomentum with adaptive moment estimation (ADAM), simultaneous perturbation stochastic approximation (SPSA), and the Nakanishi–Fujii–Todo method (NFT) in VQE. Using a random weighted Max-Cut problem for up to 20 qubits, we numerically analyze</w:t>
      </w:r>
      <w:ins w:id="21" w:author="Oyu-Erdene Batbayasgalan" w:date="2024-07-20T15:36:00Z" w16du:dateUtc="2024-07-20T06:36:00Z">
        <w:r w:rsidR="00DF28F7">
          <w:rPr>
            <w:rFonts w:eastAsiaTheme="minorEastAsia" w:hint="eastAsia"/>
            <w:lang w:eastAsia="ja-JP"/>
          </w:rPr>
          <w:t>d</w:t>
        </w:r>
      </w:ins>
      <w:r>
        <w:t xml:space="preserve"> these methods and confirm</w:t>
      </w:r>
      <w:ins w:id="22" w:author="Oyu-Erdene Batbayasgalan" w:date="2024-07-20T15:36:00Z" w16du:dateUtc="2024-07-20T06:36:00Z">
        <w:r w:rsidR="00DF28F7">
          <w:rPr>
            <w:rFonts w:eastAsiaTheme="minorEastAsia" w:hint="eastAsia"/>
            <w:lang w:eastAsia="ja-JP"/>
          </w:rPr>
          <w:t>ed</w:t>
        </w:r>
      </w:ins>
      <w:r>
        <w:t xml:space="preserve"> that CoolMomentum consistently outperforms the others.</w:t>
      </w:r>
    </w:p>
    <w:p w14:paraId="7D97D5A6" w14:textId="459D9D3F" w:rsidR="00CE737F" w:rsidRDefault="00875992" w:rsidP="00CE737F">
      <w:pPr>
        <w:pStyle w:val="Heading1"/>
      </w:pPr>
      <w:r>
        <w:rPr>
          <w:rFonts w:eastAsiaTheme="minorEastAsia" w:hint="eastAsia"/>
          <w:lang w:eastAsia="ja-JP"/>
        </w:rPr>
        <w:t>Experimental Details</w:t>
      </w:r>
    </w:p>
    <w:p w14:paraId="44EC3C30" w14:textId="7AF210AA" w:rsidR="00CE737F" w:rsidRPr="00873D3D" w:rsidRDefault="008F371B" w:rsidP="00CE737F">
      <w:pPr>
        <w:pStyle w:val="Heading2"/>
        <w:ind w:left="284"/>
      </w:pPr>
      <w:r w:rsidRPr="00873D3D">
        <w:rPr>
          <w:rFonts w:eastAsiaTheme="minorEastAsia" w:hint="eastAsia"/>
          <w:bCs/>
          <w:lang w:eastAsia="ja-JP"/>
        </w:rPr>
        <w:t>Variational Quantum Eigensolver</w:t>
      </w:r>
    </w:p>
    <w:p w14:paraId="35CDD315" w14:textId="229B2FCC" w:rsidR="00CE737F" w:rsidRPr="0000018C" w:rsidRDefault="002D7040" w:rsidP="00CE737F">
      <w:pPr>
        <w:pStyle w:val="BodyText"/>
        <w:rPr>
          <w:rFonts w:eastAsiaTheme="minorEastAsia"/>
          <w:lang w:val="en-US" w:eastAsia="ja-JP"/>
        </w:rPr>
      </w:pPr>
      <w:r w:rsidRPr="002D7040">
        <w:rPr>
          <w:lang w:val="en-US"/>
        </w:rPr>
        <w:t>VQE is a ground-state calculation method that uses quantum circuits, and its fundamental concept is rooted in the variational principle. Specifically, the energy expectation value obtained from a trial wave</w:t>
      </w:r>
      <w:ins w:id="23" w:author="Oyu-Erdene Batbayasgalan" w:date="2024-07-20T15:37:00Z" w16du:dateUtc="2024-07-20T06:37:00Z">
        <w:r w:rsidR="00DF28F7">
          <w:rPr>
            <w:rFonts w:eastAsiaTheme="minorEastAsia" w:hint="eastAsia"/>
            <w:lang w:val="en-US" w:eastAsia="ja-JP"/>
          </w:rPr>
          <w:t xml:space="preserve"> </w:t>
        </w:r>
      </w:ins>
      <w:r w:rsidRPr="002D7040">
        <w:rPr>
          <w:lang w:val="en-US"/>
        </w:rPr>
        <w:t>function</w:t>
      </w:r>
      <w:r w:rsidR="0000018C" w:rsidRPr="0000018C">
        <w:rPr>
          <w:lang w:val="en-US"/>
        </w:rPr>
        <w:t xml:space="preserve"> </w:t>
      </w:r>
      <m:oMath>
        <m:d>
          <m:dPr>
            <m:begChr m:val="|"/>
            <m:endChr m:val=""/>
            <m:ctrlPr>
              <w:rPr>
                <w:rFonts w:ascii="Cambria Math" w:hAnsi="Cambria Math"/>
                <w:lang w:val="en-US"/>
              </w:rPr>
            </m:ctrlPr>
          </m:dPr>
          <m:e>
            <m:d>
              <m:dPr>
                <m:begChr m:val=""/>
                <m:endChr m:val="⟩"/>
                <m:ctrlPr>
                  <w:rPr>
                    <w:rFonts w:ascii="Cambria Math" w:hAnsi="Cambria Math"/>
                    <w:i/>
                    <w:lang w:val="en-US"/>
                  </w:rPr>
                </m:ctrlPr>
              </m:dPr>
              <m:e>
                <m:r>
                  <m:rPr>
                    <m:nor/>
                  </m:rPr>
                  <w:rPr>
                    <w:i/>
                    <w:lang w:val="en-US"/>
                  </w:rPr>
                  <m:t>ψ</m:t>
                </m:r>
                <m:r>
                  <m:rPr>
                    <m:nor/>
                  </m:rPr>
                  <w:rPr>
                    <w:lang w:val="en-US"/>
                  </w:rPr>
                  <m:t>(</m:t>
                </m:r>
                <m:r>
                  <m:rPr>
                    <m:nor/>
                  </m:rPr>
                  <w:rPr>
                    <w:b/>
                    <w:i/>
                    <w:lang w:val="en-US"/>
                  </w:rPr>
                  <m:t>θ</m:t>
                </m:r>
                <m:r>
                  <m:rPr>
                    <m:nor/>
                  </m:rPr>
                  <w:rPr>
                    <w:lang w:val="en-US"/>
                  </w:rPr>
                  <m:t>)</m:t>
                </m:r>
              </m:e>
            </m:d>
          </m:e>
        </m:d>
      </m:oMath>
      <w:r w:rsidR="0000018C" w:rsidRPr="0000018C">
        <w:rPr>
          <w:lang w:val="en-US"/>
        </w:rPr>
        <w:t xml:space="preserve">, parameterized by </w:t>
      </w:r>
      <w:r w:rsidR="0000018C" w:rsidRPr="0000018C">
        <w:rPr>
          <w:b/>
          <w:i/>
          <w:lang w:val="en-US"/>
        </w:rPr>
        <w:t>θ</w:t>
      </w:r>
      <w:r w:rsidR="0000018C" w:rsidRPr="0000018C">
        <w:rPr>
          <w:lang w:val="en-US"/>
        </w:rPr>
        <w:t>, satisfies the principle given by Eq. (1)</w:t>
      </w:r>
    </w:p>
    <w:p w14:paraId="51A662D2" w14:textId="43083786" w:rsidR="00E47F30" w:rsidRPr="00A211BC" w:rsidRDefault="00000000" w:rsidP="00576792">
      <w:pPr>
        <w:pStyle w:val="BodyText"/>
        <w:ind w:firstLine="289"/>
        <w:rPr>
          <w:rFonts w:eastAsiaTheme="minorEastAsia"/>
          <w:iCs/>
        </w:rPr>
      </w:pPr>
      <m:oMathPara>
        <m:oMath>
          <m:eqArr>
            <m:eqArrPr>
              <m:maxDist m:val="1"/>
              <m:ctrlPr>
                <w:rPr>
                  <w:rFonts w:ascii="Cambria Math" w:hAnsi="Cambria Math"/>
                </w:rPr>
              </m:ctrlPr>
            </m:eqArrPr>
            <m:e>
              <m:d>
                <m:dPr>
                  <m:begChr m:val="⟨"/>
                  <m:endChr m:val="⟩"/>
                  <m:ctrlPr>
                    <w:rPr>
                      <w:rFonts w:ascii="Cambria Math" w:hAnsi="Cambria Math"/>
                      <w:i/>
                      <w:iCs/>
                    </w:rPr>
                  </m:ctrlPr>
                </m:dPr>
                <m:e>
                  <m:r>
                    <m:rPr>
                      <m:nor/>
                    </m:rPr>
                    <w:rPr>
                      <w:i/>
                    </w:rPr>
                    <m:t>ψ</m:t>
                  </m:r>
                  <m:r>
                    <m:rPr>
                      <m:nor/>
                    </m:rPr>
                    <w:rPr>
                      <w:iCs/>
                    </w:rPr>
                    <m:t>(</m:t>
                  </m:r>
                  <m:r>
                    <m:rPr>
                      <m:nor/>
                    </m:rPr>
                    <w:rPr>
                      <w:b/>
                      <w:bCs/>
                      <w:i/>
                    </w:rPr>
                    <m:t>θ</m:t>
                  </m:r>
                  <m:r>
                    <m:rPr>
                      <m:nor/>
                    </m:rPr>
                    <w:rPr>
                      <w:rFonts w:eastAsiaTheme="minorEastAsia"/>
                      <w:iCs/>
                      <w:lang w:eastAsia="ja-JP"/>
                    </w:rPr>
                    <m:t>)</m:t>
                  </m:r>
                </m:e>
                <m:e>
                  <m:r>
                    <m:rPr>
                      <m:nor/>
                    </m:rPr>
                    <w:rPr>
                      <w:i/>
                      <w:iCs/>
                    </w:rPr>
                    <m:t>H</m:t>
                  </m:r>
                </m:e>
                <m:e>
                  <m:r>
                    <m:rPr>
                      <m:nor/>
                    </m:rPr>
                    <w:rPr>
                      <w:i/>
                    </w:rPr>
                    <m:t>ψ</m:t>
                  </m:r>
                  <m:r>
                    <m:rPr>
                      <m:nor/>
                    </m:rPr>
                    <w:rPr>
                      <w:iCs/>
                    </w:rPr>
                    <m:t>(</m:t>
                  </m:r>
                  <m:r>
                    <m:rPr>
                      <m:nor/>
                    </m:rPr>
                    <w:rPr>
                      <w:b/>
                      <w:bCs/>
                      <w:i/>
                    </w:rPr>
                    <m:t>θ</m:t>
                  </m:r>
                  <m:r>
                    <m:rPr>
                      <m:nor/>
                    </m:rPr>
                    <w:rPr>
                      <w:rFonts w:eastAsiaTheme="minorEastAsia"/>
                      <w:iCs/>
                      <w:lang w:eastAsia="ja-JP"/>
                    </w:rPr>
                    <m:t>)</m:t>
                  </m:r>
                </m:e>
              </m:d>
              <m:r>
                <m:rPr>
                  <m:sty m:val="p"/>
                </m:rPr>
                <w:rPr>
                  <w:rFonts w:ascii="Cambria Math" w:hAnsi="Cambria Math"/>
                </w:rPr>
                <m:t>≥</m:t>
              </m:r>
              <m:sSub>
                <m:sSubPr>
                  <m:ctrlPr>
                    <w:rPr>
                      <w:rFonts w:ascii="Cambria Math" w:hAnsi="Cambria Math"/>
                      <w:i/>
                      <w:iCs/>
                    </w:rPr>
                  </m:ctrlPr>
                </m:sSubPr>
                <m:e>
                  <m:r>
                    <m:rPr>
                      <m:nor/>
                    </m:rPr>
                    <w:rPr>
                      <w:rFonts w:eastAsiaTheme="minorEastAsia" w:hint="eastAsia"/>
                      <w:i/>
                      <w:iCs/>
                      <w:lang w:eastAsia="ja-JP"/>
                    </w:rPr>
                    <m:t>E</m:t>
                  </m:r>
                </m:e>
                <m:sub>
                  <m:r>
                    <m:rPr>
                      <m:nor/>
                    </m:rPr>
                    <w:rPr>
                      <w:rFonts w:eastAsiaTheme="minorEastAsia" w:hint="eastAsia"/>
                      <w:i/>
                      <w:iCs/>
                      <w:lang w:eastAsia="ja-JP"/>
                    </w:rPr>
                    <m:t>min</m:t>
                  </m:r>
                </m:sub>
              </m:sSub>
              <m:r>
                <m:rPr>
                  <m:nor/>
                </m:rPr>
                <m:t>,</m:t>
              </m:r>
              <m:r>
                <w:rPr>
                  <w:rFonts w:ascii="Cambria Math" w:hAnsi="Cambria Math"/>
                </w:rPr>
                <m:t>#</m:t>
              </m:r>
              <m:r>
                <m:rPr>
                  <m:nor/>
                </m:rPr>
                <m:t>(1)</m:t>
              </m:r>
              <m:ctrlPr>
                <w:rPr>
                  <w:rFonts w:ascii="Cambria Math" w:hAnsi="Cambria Math"/>
                  <w:i/>
                  <w:iCs/>
                </w:rPr>
              </m:ctrlPr>
            </m:e>
          </m:eqArr>
        </m:oMath>
      </m:oMathPara>
    </w:p>
    <w:p w14:paraId="3078B92B" w14:textId="4F7E7D93" w:rsidR="00A211BC" w:rsidRPr="002D7040" w:rsidRDefault="00A211BC" w:rsidP="002D7040">
      <w:pPr>
        <w:pStyle w:val="BodyText"/>
        <w:ind w:firstLine="0"/>
        <w:rPr>
          <w:rFonts w:eastAsiaTheme="minorEastAsia"/>
          <w:iCs/>
          <w:lang w:eastAsia="ja-JP"/>
        </w:rPr>
      </w:pPr>
      <w:r w:rsidRPr="002D7040">
        <w:rPr>
          <w:rFonts w:eastAsiaTheme="minorEastAsia"/>
          <w:iCs/>
          <w:lang w:eastAsia="ja-JP"/>
        </w:rPr>
        <w:t xml:space="preserve">where </w:t>
      </w:r>
      <w:r w:rsidRPr="002D7040">
        <w:rPr>
          <w:rFonts w:eastAsiaTheme="minorEastAsia"/>
          <w:i/>
          <w:iCs/>
          <w:lang w:eastAsia="ja-JP"/>
        </w:rPr>
        <w:t>H</w:t>
      </w:r>
      <w:r w:rsidRPr="002D7040">
        <w:rPr>
          <w:rFonts w:eastAsiaTheme="minorEastAsia"/>
          <w:iCs/>
          <w:lang w:eastAsia="ja-JP"/>
        </w:rPr>
        <w:t xml:space="preserve"> is a given Hamiltonian and </w:t>
      </w:r>
      <w:r w:rsidRPr="002D7040">
        <w:rPr>
          <w:rFonts w:eastAsiaTheme="minorEastAsia"/>
          <w:i/>
          <w:iCs/>
          <w:lang w:eastAsia="ja-JP"/>
        </w:rPr>
        <w:t>E</w:t>
      </w:r>
      <w:r w:rsidR="002D7040" w:rsidRPr="002D7040">
        <w:rPr>
          <w:rFonts w:eastAsiaTheme="minorEastAsia"/>
          <w:i/>
          <w:iCs/>
          <w:vertAlign w:val="subscript"/>
          <w:lang w:eastAsia="ja-JP"/>
        </w:rPr>
        <w:t>min</w:t>
      </w:r>
      <w:r w:rsidRPr="002D7040">
        <w:rPr>
          <w:rFonts w:eastAsiaTheme="minorEastAsia"/>
          <w:iCs/>
          <w:lang w:eastAsia="ja-JP"/>
        </w:rPr>
        <w:t xml:space="preserve"> is the minimum eigenvalue. </w:t>
      </w:r>
      <w:r w:rsidR="002D7040" w:rsidRPr="002D7040">
        <w:rPr>
          <w:rFonts w:eastAsiaTheme="minorEastAsia"/>
          <w:iCs/>
          <w:lang w:eastAsia="ja-JP"/>
        </w:rPr>
        <w:t xml:space="preserve">Since this equality holds only when the trial function is </w:t>
      </w:r>
      <w:ins w:id="24" w:author="Oyu-Erdene Batbayasgalan" w:date="2024-07-20T15:37:00Z" w16du:dateUtc="2024-07-20T06:37:00Z">
        <w:r w:rsidR="00E8700C">
          <w:rPr>
            <w:rFonts w:eastAsiaTheme="minorEastAsia" w:hint="eastAsia"/>
            <w:iCs/>
            <w:lang w:eastAsia="ja-JP"/>
          </w:rPr>
          <w:t>the</w:t>
        </w:r>
      </w:ins>
      <w:del w:id="25" w:author="Oyu-Erdene Batbayasgalan" w:date="2024-07-20T15:37:00Z" w16du:dateUtc="2024-07-20T06:37:00Z">
        <w:r w:rsidR="002D7040" w:rsidRPr="002D7040" w:rsidDel="00E8700C">
          <w:rPr>
            <w:rFonts w:eastAsiaTheme="minorEastAsia"/>
            <w:iCs/>
            <w:lang w:eastAsia="ja-JP"/>
          </w:rPr>
          <w:delText>an</w:delText>
        </w:r>
      </w:del>
      <w:r w:rsidR="002D7040" w:rsidRPr="002D7040">
        <w:rPr>
          <w:rFonts w:eastAsiaTheme="minorEastAsia"/>
          <w:iCs/>
          <w:lang w:eastAsia="ja-JP"/>
        </w:rPr>
        <w:t xml:space="preserve"> exact eigenstate of the Hamiltonian, </w:t>
      </w:r>
      <w:del w:id="26" w:author="Oyu-Erdene Batbayasgalan" w:date="2024-07-20T15:38:00Z" w16du:dateUtc="2024-07-20T06:38:00Z">
        <w:r w:rsidR="002D7040" w:rsidRPr="002D7040" w:rsidDel="00E8700C">
          <w:rPr>
            <w:rFonts w:eastAsiaTheme="minorEastAsia"/>
            <w:iCs/>
            <w:lang w:eastAsia="ja-JP"/>
          </w:rPr>
          <w:delText xml:space="preserve">the ground state's </w:delText>
        </w:r>
      </w:del>
      <w:r w:rsidR="002D7040" w:rsidRPr="002D7040">
        <w:rPr>
          <w:rFonts w:eastAsiaTheme="minorEastAsia"/>
          <w:iCs/>
          <w:lang w:eastAsia="ja-JP"/>
        </w:rPr>
        <w:t>energy and wavefunction</w:t>
      </w:r>
      <w:ins w:id="27" w:author="Oyu-Erdene Batbayasgalan" w:date="2024-07-20T15:38:00Z" w16du:dateUtc="2024-07-20T06:38:00Z">
        <w:r w:rsidR="00E8700C">
          <w:rPr>
            <w:rFonts w:eastAsiaTheme="minorEastAsia" w:hint="eastAsia"/>
            <w:iCs/>
            <w:lang w:eastAsia="ja-JP"/>
          </w:rPr>
          <w:t xml:space="preserve"> of the ground state</w:t>
        </w:r>
      </w:ins>
      <w:r w:rsidR="002D7040" w:rsidRPr="002D7040">
        <w:rPr>
          <w:rFonts w:eastAsiaTheme="minorEastAsia"/>
          <w:iCs/>
          <w:lang w:eastAsia="ja-JP"/>
        </w:rPr>
        <w:t xml:space="preserve"> can be found by minimizing the energy expectation value </w:t>
      </w:r>
      <w:del w:id="28" w:author="Oyu-Erdene Batbayasgalan" w:date="2024-07-20T15:39:00Z" w16du:dateUtc="2024-07-20T06:39:00Z">
        <w:r w:rsidR="002D7040" w:rsidRPr="002D7040" w:rsidDel="00E8700C">
          <w:rPr>
            <w:rFonts w:eastAsiaTheme="minorEastAsia"/>
            <w:iCs/>
            <w:lang w:eastAsia="ja-JP"/>
          </w:rPr>
          <w:delText>with respect to</w:delText>
        </w:r>
      </w:del>
      <w:ins w:id="29" w:author="Oyu-Erdene Batbayasgalan" w:date="2024-07-20T15:39:00Z" w16du:dateUtc="2024-07-20T06:39:00Z">
        <w:r w:rsidR="00E8700C">
          <w:rPr>
            <w:rFonts w:eastAsiaTheme="minorEastAsia" w:hint="eastAsia"/>
            <w:iCs/>
            <w:lang w:eastAsia="ja-JP"/>
          </w:rPr>
          <w:t>concerning</w:t>
        </w:r>
      </w:ins>
      <w:r w:rsidR="002D7040" w:rsidRPr="002D7040">
        <w:rPr>
          <w:rFonts w:eastAsiaTheme="minorEastAsia"/>
          <w:iCs/>
          <w:lang w:eastAsia="ja-JP"/>
        </w:rPr>
        <w:t xml:space="preserve"> </w:t>
      </w:r>
      <w:r w:rsidR="00360DCB" w:rsidRPr="0000018C">
        <w:rPr>
          <w:b/>
          <w:i/>
          <w:lang w:val="en-US"/>
        </w:rPr>
        <w:t>θ</w:t>
      </w:r>
      <w:r w:rsidR="002D7040" w:rsidRPr="002D7040">
        <w:rPr>
          <w:rFonts w:eastAsiaTheme="minorEastAsia"/>
          <w:iCs/>
          <w:lang w:eastAsia="ja-JP"/>
        </w:rPr>
        <w:t>.</w:t>
      </w:r>
    </w:p>
    <w:p w14:paraId="5676E89A" w14:textId="56016155" w:rsidR="00A211BC" w:rsidRPr="00873D3D" w:rsidRDefault="00AE459E" w:rsidP="00A211BC">
      <w:pPr>
        <w:pStyle w:val="Heading2"/>
        <w:ind w:left="283" w:hanging="289"/>
      </w:pPr>
      <w:r w:rsidRPr="00873D3D">
        <w:t>VQE Using</w:t>
      </w:r>
      <w:r w:rsidR="00A211BC" w:rsidRPr="00873D3D">
        <w:rPr>
          <w:rFonts w:eastAsiaTheme="minorEastAsia"/>
          <w:bCs/>
          <w:lang w:eastAsia="ja-JP"/>
        </w:rPr>
        <w:t xml:space="preserve"> </w:t>
      </w:r>
      <w:r w:rsidRPr="00873D3D">
        <w:rPr>
          <w:rFonts w:eastAsiaTheme="minorEastAsia"/>
          <w:bCs/>
          <w:lang w:eastAsia="ja-JP"/>
        </w:rPr>
        <w:t>CoolMomentum M</w:t>
      </w:r>
      <w:r w:rsidR="00A211BC" w:rsidRPr="00873D3D">
        <w:rPr>
          <w:rFonts w:eastAsiaTheme="minorEastAsia"/>
          <w:bCs/>
          <w:lang w:eastAsia="ja-JP"/>
        </w:rPr>
        <w:t>ethod</w:t>
      </w:r>
    </w:p>
    <w:p w14:paraId="619725BB" w14:textId="27B532FA" w:rsidR="004C3EAF" w:rsidRPr="00A00648" w:rsidRDefault="00CB2C48" w:rsidP="003626E4">
      <w:pPr>
        <w:pStyle w:val="BodyText"/>
        <w:keepLines/>
        <w:ind w:firstLine="289"/>
        <w:rPr>
          <w:lang w:val="en-US"/>
        </w:rPr>
      </w:pPr>
      <w:r w:rsidRPr="00CB2C48">
        <w:rPr>
          <w:lang w:val="en-US"/>
        </w:rPr>
        <w:t xml:space="preserve">In VQE, </w:t>
      </w:r>
      <w:ins w:id="30" w:author="Oyu-Erdene Batbayasgalan" w:date="2024-07-20T15:39:00Z" w16du:dateUtc="2024-07-20T06:39:00Z">
        <w:r w:rsidR="00E8700C">
          <w:rPr>
            <w:rFonts w:eastAsiaTheme="minorEastAsia" w:hint="eastAsia"/>
            <w:lang w:val="en-US" w:eastAsia="ja-JP"/>
          </w:rPr>
          <w:t xml:space="preserve">the </w:t>
        </w:r>
      </w:ins>
      <w:r w:rsidRPr="00CB2C48">
        <w:rPr>
          <w:lang w:val="en-US"/>
        </w:rPr>
        <w:t xml:space="preserve">parameter optimization methods are called optimizers. Most optimizers do not guarantee convergence to a global minimum, and computational accuracy suffers due to many local solutions. To address this, we focused on CoolMomentum, a physics-inspired global optimization method </w:t>
      </w:r>
      <w:del w:id="31" w:author="Oyu-Erdene Batbayasgalan" w:date="2024-07-20T15:41:00Z" w16du:dateUtc="2024-07-20T06:41:00Z">
        <w:r w:rsidRPr="00CB2C48" w:rsidDel="00E8700C">
          <w:rPr>
            <w:lang w:val="en-US"/>
          </w:rPr>
          <w:delText>similar to</w:delText>
        </w:r>
      </w:del>
      <w:proofErr w:type="spellStart"/>
      <w:ins w:id="32" w:author="Oyu-Erdene Batbayasgalan" w:date="2024-07-20T15:41:00Z" w16du:dateUtc="2024-07-20T06:41:00Z">
        <w:r w:rsidR="00E8700C">
          <w:rPr>
            <w:rFonts w:eastAsiaTheme="minorEastAsia" w:hint="eastAsia"/>
            <w:lang w:val="en-US" w:eastAsia="ja-JP"/>
          </w:rPr>
          <w:t>like</w:t>
        </w:r>
      </w:ins>
      <w:del w:id="33" w:author="Oyu-Erdene Batbayasgalan" w:date="2024-07-20T15:41:00Z" w16du:dateUtc="2024-07-20T06:41:00Z">
        <w:r w:rsidRPr="00CB2C48" w:rsidDel="00E8700C">
          <w:rPr>
            <w:lang w:val="en-US"/>
          </w:rPr>
          <w:delText xml:space="preserve"> </w:delText>
        </w:r>
      </w:del>
      <w:r w:rsidRPr="00CB2C48">
        <w:rPr>
          <w:lang w:val="en-US"/>
        </w:rPr>
        <w:t>Simulated</w:t>
      </w:r>
      <w:proofErr w:type="spellEnd"/>
      <w:r w:rsidRPr="00CB2C48">
        <w:rPr>
          <w:lang w:val="en-US"/>
        </w:rPr>
        <w:t xml:space="preserve"> Annealing [5]. </w:t>
      </w:r>
      <w:proofErr w:type="spellStart"/>
      <w:r w:rsidRPr="00CB2C48">
        <w:rPr>
          <w:lang w:val="en-US"/>
        </w:rPr>
        <w:t>Borysenko</w:t>
      </w:r>
      <w:proofErr w:type="spellEnd"/>
      <w:r w:rsidRPr="00CB2C48">
        <w:rPr>
          <w:lang w:val="en-US"/>
        </w:rPr>
        <w:t xml:space="preserve"> et al. show</w:t>
      </w:r>
      <w:ins w:id="34" w:author="Oyu-Erdene Batbayasgalan" w:date="2024-07-20T15:40:00Z" w16du:dateUtc="2024-07-20T06:40:00Z">
        <w:r w:rsidR="00E8700C">
          <w:rPr>
            <w:rFonts w:eastAsiaTheme="minorEastAsia" w:hint="eastAsia"/>
            <w:lang w:val="en-US" w:eastAsia="ja-JP"/>
          </w:rPr>
          <w:t>ed</w:t>
        </w:r>
      </w:ins>
      <w:r w:rsidRPr="00CB2C48">
        <w:rPr>
          <w:lang w:val="en-US"/>
        </w:rPr>
        <w:t xml:space="preserve"> that gradually decreasing the momentum coefficient from </w:t>
      </w:r>
      <w:del w:id="35" w:author="Oyu-Erdene Batbayasgalan" w:date="2024-07-20T15:43:00Z" w16du:dateUtc="2024-07-20T06:43:00Z">
        <w:r w:rsidRPr="00CB2C48" w:rsidDel="00E8700C">
          <w:rPr>
            <w:lang w:val="en-US"/>
          </w:rPr>
          <w:delText>nearly</w:delText>
        </w:r>
      </w:del>
      <w:ins w:id="36" w:author="Oyu-Erdene Batbayasgalan" w:date="2024-07-20T15:43:00Z" w16du:dateUtc="2024-07-20T06:43:00Z">
        <w:r w:rsidR="00E8700C" w:rsidRPr="00CB2C48">
          <w:rPr>
            <w:lang w:val="en-US"/>
          </w:rPr>
          <w:t>practically</w:t>
        </w:r>
      </w:ins>
      <w:r w:rsidRPr="00CB2C48">
        <w:rPr>
          <w:lang w:val="en-US"/>
        </w:rPr>
        <w:t xml:space="preserve"> unity to zero is equivalent to Simulated Annealing or slow cooling [4]. In CoolMomentum, Simulated Annealing is applied by gradually reducing the temperature to a minimum value, typically by decreasing the learning rate according to a specific schedule. Alternatively, CoolMomentum achieves this by gradually decreasing the momentum coefficient of the Momentum optimizer.</w:t>
      </w:r>
      <w:r w:rsidR="003626E4" w:rsidRPr="003626E4">
        <w:rPr>
          <w:color w:val="FF0000"/>
          <w:lang w:val="en-US"/>
        </w:rPr>
        <w:t xml:space="preserve"> </w:t>
      </w:r>
    </w:p>
    <w:p w14:paraId="46448BAC" w14:textId="096FB8EA" w:rsidR="00876E14" w:rsidRPr="00B521CF" w:rsidRDefault="00876E14" w:rsidP="004C3EAF">
      <w:pPr>
        <w:pStyle w:val="Heading2"/>
        <w:keepNext w:val="0"/>
        <w:keepLines w:val="0"/>
        <w:ind w:left="283" w:hanging="289"/>
      </w:pPr>
      <w:r>
        <w:t>Problem Settings</w:t>
      </w:r>
    </w:p>
    <w:p w14:paraId="4EAF2910" w14:textId="27607C2C" w:rsidR="00876E14" w:rsidRDefault="00876E14" w:rsidP="004C3EAF">
      <w:pPr>
        <w:pStyle w:val="BodyText"/>
        <w:ind w:firstLine="289"/>
        <w:rPr>
          <w:lang w:val="en-US"/>
        </w:rPr>
      </w:pPr>
      <w:r>
        <w:t xml:space="preserve">We numerically demonstrated the performance of the methods using a max-cut problem. The Hamiltonian </w:t>
      </w:r>
      <w:r w:rsidRPr="00A42525">
        <w:rPr>
          <w:i/>
        </w:rPr>
        <w:t>H</w:t>
      </w:r>
      <w:r>
        <w:t xml:space="preserve"> is</w:t>
      </w:r>
    </w:p>
    <w:p w14:paraId="30C73403" w14:textId="5DBE7C87" w:rsidR="00876E14" w:rsidRPr="00E47F30" w:rsidRDefault="00000000" w:rsidP="00576792">
      <w:pPr>
        <w:pStyle w:val="BodyText"/>
        <w:ind w:firstLine="289"/>
        <w:rPr>
          <w:rFonts w:eastAsiaTheme="minorEastAsia"/>
          <w:iCs/>
          <w:lang w:eastAsia="ja-JP"/>
        </w:rPr>
      </w:pPr>
      <m:oMathPara>
        <m:oMath>
          <m:eqArr>
            <m:eqArrPr>
              <m:maxDist m:val="1"/>
              <m:ctrlPr>
                <w:rPr>
                  <w:rFonts w:ascii="Cambria Math" w:hAnsi="Cambria Math"/>
                </w:rPr>
              </m:ctrlPr>
            </m:eqArrPr>
            <m:e>
              <m:r>
                <m:rPr>
                  <m:nor/>
                </m:rPr>
                <w:rPr>
                  <w:i/>
                  <w:iCs/>
                </w:rPr>
                <m:t>H</m:t>
              </m:r>
              <m:r>
                <w:rPr>
                  <w:rFonts w:ascii="Cambria Math" w:hAnsi="Cambria Math"/>
                </w:rPr>
                <m:t>=-</m:t>
              </m:r>
              <m:f>
                <m:fPr>
                  <m:ctrlPr>
                    <w:rPr>
                      <w:rFonts w:ascii="Cambria Math" w:hAnsi="Cambria Math"/>
                      <w:i/>
                      <w:iCs/>
                    </w:rPr>
                  </m:ctrlPr>
                </m:fPr>
                <m:num>
                  <m:r>
                    <m:rPr>
                      <m:nor/>
                    </m:rPr>
                    <m:t>1</m:t>
                  </m:r>
                </m:num>
                <m:den>
                  <m:r>
                    <m:rPr>
                      <m:nor/>
                    </m:rPr>
                    <m:t>2</m:t>
                  </m:r>
                </m:den>
              </m:f>
              <m:nary>
                <m:naryPr>
                  <m:chr m:val="∑"/>
                  <m:limLoc m:val="undOvr"/>
                  <m:supHide m:val="1"/>
                  <m:ctrlPr>
                    <w:rPr>
                      <w:rFonts w:ascii="Cambria Math" w:hAnsi="Cambria Math"/>
                      <w:i/>
                    </w:rPr>
                  </m:ctrlPr>
                </m:naryPr>
                <m:sub>
                  <m:d>
                    <m:dPr>
                      <m:begChr m:val="〈"/>
                      <m:endChr m:val="〉"/>
                      <m:ctrlPr>
                        <w:rPr>
                          <w:rFonts w:ascii="Cambria Math" w:hAnsi="Cambria Math"/>
                          <w:i/>
                        </w:rPr>
                      </m:ctrlPr>
                    </m:dPr>
                    <m:e>
                      <w:proofErr w:type="spellStart"/>
                      <m:r>
                        <m:rPr>
                          <m:nor/>
                        </m:rPr>
                        <w:rPr>
                          <w:i/>
                        </w:rPr>
                        <m:t>i</m:t>
                      </m:r>
                      <w:proofErr w:type="spellEnd"/>
                      <m:r>
                        <m:rPr>
                          <m:nor/>
                        </m:rPr>
                        <m:t>,</m:t>
                      </m:r>
                      <m:r>
                        <m:rPr>
                          <m:nor/>
                        </m:rPr>
                        <w:rPr>
                          <w:i/>
                        </w:rPr>
                        <m:t xml:space="preserve"> j</m:t>
                      </m:r>
                    </m:e>
                  </m:d>
                </m:sub>
                <m:sup/>
                <m:e>
                  <m:sSub>
                    <m:sSubPr>
                      <m:ctrlPr>
                        <w:rPr>
                          <w:rFonts w:ascii="Cambria Math" w:hAnsi="Cambria Math"/>
                          <w:i/>
                        </w:rPr>
                      </m:ctrlPr>
                    </m:sSubPr>
                    <m:e>
                      <m:r>
                        <m:rPr>
                          <m:nor/>
                        </m:rPr>
                        <w:rPr>
                          <w:i/>
                        </w:rPr>
                        <m:t>w</m:t>
                      </m:r>
                    </m:e>
                    <m:sub>
                      <w:proofErr w:type="spellStart"/>
                      <m:r>
                        <m:rPr>
                          <m:nor/>
                        </m:rPr>
                        <w:rPr>
                          <w:i/>
                        </w:rPr>
                        <m:t>ij</m:t>
                      </m:r>
                      <w:proofErr w:type="spellEnd"/>
                    </m:sub>
                  </m:sSub>
                  <m:r>
                    <m:rPr>
                      <m:nor/>
                    </m:rPr>
                    <m:t>(</m:t>
                  </m:r>
                  <m:r>
                    <m:rPr>
                      <m:nor/>
                    </m:rPr>
                    <w:rPr>
                      <w:i/>
                    </w:rPr>
                    <m:t>I</m:t>
                  </m:r>
                  <m:r>
                    <w:rPr>
                      <w:rFonts w:ascii="Cambria Math" w:hAnsi="Cambria Math"/>
                    </w:rPr>
                    <m:t>-</m:t>
                  </m:r>
                  <m:sSub>
                    <m:sSubPr>
                      <m:ctrlPr>
                        <w:rPr>
                          <w:rFonts w:ascii="Cambria Math" w:hAnsi="Cambria Math"/>
                          <w:i/>
                        </w:rPr>
                      </m:ctrlPr>
                    </m:sSubPr>
                    <m:e>
                      <m:r>
                        <m:rPr>
                          <m:nor/>
                        </m:rPr>
                        <w:rPr>
                          <w:i/>
                        </w:rPr>
                        <m:t>Z</m:t>
                      </m:r>
                    </m:e>
                    <m:sub>
                      <w:proofErr w:type="spellStart"/>
                      <m:r>
                        <m:rPr>
                          <m:nor/>
                        </m:rPr>
                        <w:rPr>
                          <w:i/>
                        </w:rPr>
                        <m:t>i</m:t>
                      </m:r>
                      <w:proofErr w:type="spellEnd"/>
                    </m:sub>
                  </m:sSub>
                  <m:sSub>
                    <m:sSubPr>
                      <m:ctrlPr>
                        <w:rPr>
                          <w:rFonts w:ascii="Cambria Math" w:hAnsi="Cambria Math"/>
                          <w:i/>
                        </w:rPr>
                      </m:ctrlPr>
                    </m:sSubPr>
                    <m:e>
                      <m:r>
                        <m:rPr>
                          <m:nor/>
                        </m:rPr>
                        <w:rPr>
                          <w:i/>
                        </w:rPr>
                        <m:t>Z</m:t>
                      </m:r>
                    </m:e>
                    <m:sub>
                      <m:r>
                        <m:rPr>
                          <m:nor/>
                        </m:rPr>
                        <w:rPr>
                          <w:i/>
                        </w:rPr>
                        <m:t>j</m:t>
                      </m:r>
                    </m:sub>
                  </m:sSub>
                  <m:r>
                    <m:rPr>
                      <m:nor/>
                    </m:rPr>
                    <m:t>),</m:t>
                  </m:r>
                </m:e>
              </m:nary>
              <m:r>
                <w:rPr>
                  <w:rFonts w:ascii="Cambria Math" w:hAnsi="Cambria Math"/>
                </w:rPr>
                <m:t>#</m:t>
              </m:r>
              <m:r>
                <m:rPr>
                  <m:nor/>
                </m:rPr>
                <m:t>(2)</m:t>
              </m:r>
              <m:ctrlPr>
                <w:rPr>
                  <w:rFonts w:ascii="Cambria Math" w:hAnsi="Cambria Math"/>
                  <w:i/>
                  <w:iCs/>
                </w:rPr>
              </m:ctrlPr>
            </m:e>
          </m:eqArr>
        </m:oMath>
      </m:oMathPara>
    </w:p>
    <w:p w14:paraId="1D18ACBA" w14:textId="1AC421BA" w:rsidR="00370A3B" w:rsidRDefault="00876E14" w:rsidP="00CB2C48">
      <w:pPr>
        <w:pStyle w:val="BodyText"/>
        <w:ind w:firstLine="0"/>
        <w:rPr>
          <w:rFonts w:eastAsiaTheme="minorEastAsia"/>
          <w:lang w:val="en-US" w:eastAsia="ja-JP"/>
        </w:rPr>
      </w:pPr>
      <w:proofErr w:type="gramStart"/>
      <w:r w:rsidRPr="008D35F9">
        <w:rPr>
          <w:lang w:val="en-US"/>
        </w:rPr>
        <w:t>where</w:t>
      </w:r>
      <w:proofErr w:type="gramEnd"/>
      <w:r w:rsidRPr="008D35F9">
        <w:rPr>
          <w:lang w:val="en-US"/>
        </w:rPr>
        <w:t xml:space="preserve"> </w:t>
      </w:r>
      <w:r w:rsidRPr="008D35F9">
        <w:rPr>
          <w:i/>
          <w:lang w:val="en-US"/>
        </w:rPr>
        <w:t>I</w:t>
      </w:r>
      <w:r w:rsidRPr="008D35F9">
        <w:rPr>
          <w:lang w:val="en-US"/>
        </w:rPr>
        <w:t xml:space="preserve"> </w:t>
      </w:r>
      <w:proofErr w:type="gramStart"/>
      <w:r w:rsidRPr="008D35F9">
        <w:rPr>
          <w:lang w:val="en-US"/>
        </w:rPr>
        <w:t>is</w:t>
      </w:r>
      <w:proofErr w:type="gramEnd"/>
      <w:r w:rsidRPr="008D35F9">
        <w:rPr>
          <w:lang w:val="en-US"/>
        </w:rPr>
        <w:t xml:space="preserve"> the identity matrix, </w:t>
      </w:r>
      <w:r w:rsidRPr="008D35F9">
        <w:rPr>
          <w:i/>
          <w:lang w:val="en-US"/>
        </w:rPr>
        <w:t>Z</w:t>
      </w:r>
      <w:r w:rsidRPr="008D35F9">
        <w:rPr>
          <w:i/>
          <w:vertAlign w:val="subscript"/>
          <w:lang w:val="en-US"/>
        </w:rPr>
        <w:t>i</w:t>
      </w:r>
      <w:r w:rsidRPr="008D35F9">
        <w:rPr>
          <w:lang w:val="en-US"/>
        </w:rPr>
        <w:t xml:space="preserve"> denotes the Pauli </w:t>
      </w:r>
      <w:r w:rsidRPr="00E9204F">
        <w:rPr>
          <w:i/>
          <w:lang w:val="en-US"/>
        </w:rPr>
        <w:t>Z</w:t>
      </w:r>
      <w:r w:rsidRPr="008D35F9">
        <w:rPr>
          <w:lang w:val="en-US"/>
        </w:rPr>
        <w:t xml:space="preserve"> operator on qubit </w:t>
      </w:r>
      <w:proofErr w:type="spellStart"/>
      <w:r w:rsidRPr="008D35F9">
        <w:rPr>
          <w:i/>
          <w:lang w:val="en-US"/>
        </w:rPr>
        <w:t>i</w:t>
      </w:r>
      <w:proofErr w:type="spellEnd"/>
      <w:r w:rsidRPr="008D35F9">
        <w:rPr>
          <w:lang w:val="en-US"/>
        </w:rPr>
        <w:t xml:space="preserve"> and </w:t>
      </w:r>
      <w:proofErr w:type="spellStart"/>
      <w:r w:rsidRPr="008D35F9">
        <w:rPr>
          <w:i/>
          <w:lang w:val="en-US"/>
        </w:rPr>
        <w:t>w</w:t>
      </w:r>
      <w:r w:rsidRPr="008D35F9">
        <w:rPr>
          <w:i/>
          <w:vertAlign w:val="subscript"/>
          <w:lang w:val="en-US"/>
        </w:rPr>
        <w:t>ij</w:t>
      </w:r>
      <w:proofErr w:type="spellEnd"/>
      <w:r w:rsidRPr="008D35F9">
        <w:rPr>
          <w:lang w:val="en-US"/>
        </w:rPr>
        <w:t xml:space="preserve"> corresponds to integer weights selected uniformly at random in the interval [−10, 10].</w:t>
      </w:r>
      <w:r>
        <w:rPr>
          <w:lang w:val="en-US"/>
        </w:rPr>
        <w:t xml:space="preserve"> </w:t>
      </w:r>
      <w:r w:rsidR="00370A3B" w:rsidRPr="00370A3B">
        <w:rPr>
          <w:lang w:val="en-US"/>
        </w:rPr>
        <w:t xml:space="preserve">In our experiments, we used a quantum circuit where a single </w:t>
      </w:r>
      <w:r w:rsidR="00370A3B" w:rsidRPr="00370A3B">
        <w:rPr>
          <w:i/>
          <w:lang w:val="en-US"/>
        </w:rPr>
        <w:t>R</w:t>
      </w:r>
      <w:r w:rsidR="00370A3B" w:rsidRPr="00370A3B">
        <w:rPr>
          <w:i/>
          <w:vertAlign w:val="subscript"/>
          <w:lang w:val="en-US"/>
        </w:rPr>
        <w:t>Y</w:t>
      </w:r>
      <w:r w:rsidR="00370A3B" w:rsidRPr="00370A3B">
        <w:rPr>
          <w:lang w:val="en-US"/>
        </w:rPr>
        <w:t xml:space="preserve"> gate was applied to each qubit. The rotation angle for each qubit was determined using one variational parameter per qubit.</w:t>
      </w:r>
      <w:r w:rsidR="00370A3B">
        <w:rPr>
          <w:rFonts w:asciiTheme="minorEastAsia" w:eastAsiaTheme="minorEastAsia" w:hAnsiTheme="minorEastAsia" w:hint="eastAsia"/>
          <w:lang w:val="en-US" w:eastAsia="ja-JP"/>
        </w:rPr>
        <w:t xml:space="preserve"> </w:t>
      </w:r>
      <w:r w:rsidR="00370A3B" w:rsidRPr="00370A3B">
        <w:rPr>
          <w:rFonts w:eastAsiaTheme="minorEastAsia"/>
          <w:lang w:val="en-US" w:eastAsia="ja-JP"/>
        </w:rPr>
        <w:t>Thus, the trial state is expressed as</w:t>
      </w:r>
      <w:ins w:id="37" w:author="Oyu-Erdene Batbayasgalan" w:date="2024-07-20T15:45:00Z" w16du:dateUtc="2024-07-20T06:45:00Z">
        <w:r w:rsidR="00E8700C">
          <w:rPr>
            <w:rFonts w:eastAsiaTheme="minorEastAsia" w:hint="eastAsia"/>
            <w:lang w:val="en-US" w:eastAsia="ja-JP"/>
          </w:rPr>
          <w:t>:</w:t>
        </w:r>
      </w:ins>
      <w:del w:id="38" w:author="Oyu-Erdene Batbayasgalan" w:date="2024-07-20T15:45:00Z" w16du:dateUtc="2024-07-20T06:45:00Z">
        <w:r w:rsidR="00370A3B" w:rsidRPr="00370A3B" w:rsidDel="00E8700C">
          <w:rPr>
            <w:rFonts w:eastAsiaTheme="minorEastAsia"/>
            <w:lang w:val="en-US" w:eastAsia="ja-JP"/>
          </w:rPr>
          <w:delText xml:space="preserve"> shown</w:delText>
        </w:r>
      </w:del>
    </w:p>
    <w:p w14:paraId="6676DD4D" w14:textId="2F1C5B42" w:rsidR="00370A3B" w:rsidRPr="00370A3B" w:rsidRDefault="00000000" w:rsidP="00576792">
      <w:pPr>
        <w:pStyle w:val="BodyText"/>
        <w:ind w:firstLine="0"/>
        <w:rPr>
          <w:rFonts w:eastAsiaTheme="minorEastAsia"/>
          <w:lang w:val="en-US" w:eastAsia="ja-JP"/>
        </w:rPr>
      </w:pPr>
      <m:oMathPara>
        <m:oMath>
          <m:eqArr>
            <m:eqArrPr>
              <m:maxDist m:val="1"/>
              <m:ctrlPr>
                <w:rPr>
                  <w:rFonts w:ascii="Cambria Math" w:eastAsiaTheme="minorEastAsia" w:hAnsi="Cambria Math"/>
                  <w:lang w:val="en-US" w:eastAsia="ja-JP"/>
                </w:rPr>
              </m:ctrlPr>
            </m:eqArrPr>
            <m:e>
              <m:d>
                <m:dPr>
                  <m:begChr m:val="|"/>
                  <m:endChr m:val=""/>
                  <m:ctrlPr>
                    <w:rPr>
                      <w:rFonts w:ascii="Cambria Math" w:hAnsi="Cambria Math"/>
                      <w:lang w:val="en-US"/>
                    </w:rPr>
                  </m:ctrlPr>
                </m:dPr>
                <m:e>
                  <m:d>
                    <m:dPr>
                      <m:begChr m:val=""/>
                      <m:endChr m:val="⟩"/>
                      <m:ctrlPr>
                        <w:rPr>
                          <w:rFonts w:ascii="Cambria Math" w:hAnsi="Cambria Math"/>
                          <w:i/>
                          <w:lang w:val="en-US"/>
                        </w:rPr>
                      </m:ctrlPr>
                    </m:dPr>
                    <m:e>
                      <m:r>
                        <m:rPr>
                          <m:nor/>
                        </m:rPr>
                        <w:rPr>
                          <w:i/>
                          <w:lang w:val="en-US"/>
                        </w:rPr>
                        <m:t>ψ</m:t>
                      </m:r>
                      <m:r>
                        <m:rPr>
                          <m:nor/>
                        </m:rPr>
                        <w:rPr>
                          <w:lang w:val="en-US"/>
                        </w:rPr>
                        <m:t>(</m:t>
                      </m:r>
                      <m:r>
                        <m:rPr>
                          <m:nor/>
                        </m:rPr>
                        <w:rPr>
                          <w:b/>
                          <w:i/>
                          <w:lang w:val="en-US"/>
                        </w:rPr>
                        <m:t>θ</m:t>
                      </m:r>
                      <m:r>
                        <m:rPr>
                          <m:nor/>
                        </m:rPr>
                        <w:rPr>
                          <w:lang w:val="en-US"/>
                        </w:rPr>
                        <m:t>)</m:t>
                      </m:r>
                    </m:e>
                  </m:d>
                </m:e>
              </m:d>
              <m:r>
                <m:rPr>
                  <m:sty m:val="p"/>
                </m:rPr>
                <w:rPr>
                  <w:rFonts w:ascii="Cambria Math" w:eastAsiaTheme="minorEastAsia" w:hAnsi="Cambria Math"/>
                  <w:lang w:val="en-US" w:eastAsia="ja-JP"/>
                </w:rPr>
                <m:t>=</m:t>
              </m:r>
              <m:nary>
                <m:naryPr>
                  <m:chr m:val="∏"/>
                  <m:limLoc m:val="undOvr"/>
                  <m:ctrlPr>
                    <w:rPr>
                      <w:rFonts w:ascii="Cambria Math" w:eastAsiaTheme="minorEastAsia" w:hAnsi="Cambria Math"/>
                      <w:lang w:val="en-US" w:eastAsia="ja-JP"/>
                    </w:rPr>
                  </m:ctrlPr>
                </m:naryPr>
                <m:sub>
                  <m:r>
                    <m:rPr>
                      <m:nor/>
                    </m:rPr>
                    <w:rPr>
                      <w:rFonts w:eastAsiaTheme="minorEastAsia"/>
                      <w:i/>
                      <w:lang w:val="en-US" w:eastAsia="ja-JP"/>
                    </w:rPr>
                    <m:t>i</m:t>
                  </m:r>
                  <m:r>
                    <w:rPr>
                      <w:rFonts w:ascii="Cambria Math" w:eastAsiaTheme="minorEastAsia"/>
                      <w:lang w:val="en-US" w:eastAsia="ja-JP"/>
                    </w:rPr>
                    <m:t>=</m:t>
                  </m:r>
                  <m:r>
                    <m:rPr>
                      <m:nor/>
                    </m:rPr>
                    <w:rPr>
                      <w:rFonts w:eastAsiaTheme="minorEastAsia"/>
                      <w:lang w:val="en-US" w:eastAsia="ja-JP"/>
                    </w:rPr>
                    <m:t>1</m:t>
                  </m:r>
                </m:sub>
                <m:sup>
                  <m:r>
                    <m:rPr>
                      <m:nor/>
                    </m:rPr>
                    <w:rPr>
                      <w:rFonts w:eastAsiaTheme="minorEastAsia"/>
                      <w:i/>
                      <w:lang w:val="en-US" w:eastAsia="ja-JP"/>
                    </w:rPr>
                    <m:t>n</m:t>
                  </m:r>
                </m:sup>
                <m:e>
                  <m:sSup>
                    <m:sSupPr>
                      <m:ctrlPr>
                        <w:rPr>
                          <w:rFonts w:ascii="Cambria Math" w:eastAsiaTheme="minorEastAsia" w:hAnsi="Cambria Math"/>
                          <w:i/>
                          <w:lang w:val="en-US" w:eastAsia="ja-JP"/>
                        </w:rPr>
                      </m:ctrlPr>
                    </m:sSupPr>
                    <m:e>
                      <m:r>
                        <w:rPr>
                          <w:rFonts w:ascii="Cambria Math" w:eastAsiaTheme="minorEastAsia" w:hAnsi="Cambria Math"/>
                          <w:lang w:val="en-US" w:eastAsia="ja-JP"/>
                        </w:rPr>
                        <m:t>e</m:t>
                      </m:r>
                    </m:e>
                    <m:sup>
                      <m:r>
                        <w:rPr>
                          <w:rFonts w:ascii="Cambria Math" w:eastAsiaTheme="minorEastAsia" w:hAnsi="Cambria Math"/>
                          <w:lang w:val="en-US" w:eastAsia="ja-JP"/>
                        </w:rPr>
                        <m:t>-</m:t>
                      </m:r>
                      <m:r>
                        <m:rPr>
                          <m:nor/>
                        </m:rPr>
                        <w:rPr>
                          <w:rFonts w:eastAsiaTheme="minorEastAsia"/>
                          <w:i/>
                          <w:lang w:val="en-US" w:eastAsia="ja-JP"/>
                        </w:rPr>
                        <m:t>i</m:t>
                      </m:r>
                      <m:f>
                        <m:fPr>
                          <m:ctrlPr>
                            <w:rPr>
                              <w:rFonts w:ascii="Cambria Math" w:eastAsiaTheme="minorEastAsia" w:hAnsi="Cambria Math"/>
                              <w:i/>
                              <w:lang w:val="en-US" w:eastAsia="ja-JP"/>
                            </w:rPr>
                          </m:ctrlPr>
                        </m:fPr>
                        <m:num>
                          <m:sSub>
                            <m:sSubPr>
                              <m:ctrlPr>
                                <w:rPr>
                                  <w:rFonts w:ascii="Cambria Math" w:eastAsiaTheme="minorEastAsia" w:hAnsi="Cambria Math"/>
                                  <w:i/>
                                  <w:lang w:val="en-US" w:eastAsia="ja-JP"/>
                                </w:rPr>
                              </m:ctrlPr>
                            </m:sSubPr>
                            <m:e>
                              <m:r>
                                <m:rPr>
                                  <m:nor/>
                                </m:rPr>
                                <w:rPr>
                                  <w:i/>
                                  <w:lang w:val="en-US"/>
                                </w:rPr>
                                <m:t>θ</m:t>
                              </m:r>
                            </m:e>
                            <m:sub>
                              <w:proofErr w:type="spellStart"/>
                              <m:r>
                                <m:rPr>
                                  <m:nor/>
                                </m:rPr>
                                <w:rPr>
                                  <w:rFonts w:eastAsiaTheme="minorEastAsia"/>
                                  <w:i/>
                                  <w:lang w:val="en-US" w:eastAsia="ja-JP"/>
                                </w:rPr>
                                <m:t>i</m:t>
                              </m:r>
                              <w:proofErr w:type="spellEnd"/>
                            </m:sub>
                          </m:sSub>
                        </m:num>
                        <m:den>
                          <m:r>
                            <m:rPr>
                              <m:nor/>
                            </m:rPr>
                            <w:rPr>
                              <w:rFonts w:eastAsiaTheme="minorEastAsia"/>
                              <w:lang w:val="en-US" w:eastAsia="ja-JP"/>
                            </w:rPr>
                            <m:t>2</m:t>
                          </m:r>
                        </m:den>
                      </m:f>
                      <m:r>
                        <w:rPr>
                          <w:rFonts w:ascii="Cambria Math" w:eastAsiaTheme="minorEastAsia" w:hAnsi="Cambria Math"/>
                          <w:lang w:val="en-US" w:eastAsia="ja-JP"/>
                        </w:rPr>
                        <m:t>Y</m:t>
                      </m:r>
                    </m:sup>
                  </m:sSup>
                  <m:r>
                    <m:rPr>
                      <m:nor/>
                    </m:rPr>
                    <w:rPr>
                      <w:rFonts w:eastAsiaTheme="minorEastAsia"/>
                      <w:lang w:val="en-US" w:eastAsia="ja-JP"/>
                    </w:rPr>
                    <m:t>,</m:t>
                  </m:r>
                </m:e>
              </m:nary>
              <m:r>
                <w:rPr>
                  <w:rFonts w:ascii="Cambria Math" w:hAnsi="Cambria Math"/>
                  <w:lang w:val="en-US"/>
                </w:rPr>
                <m:t>#</m:t>
              </m:r>
              <m:r>
                <m:rPr>
                  <m:nor/>
                </m:rPr>
                <w:rPr>
                  <w:rFonts w:eastAsiaTheme="minorEastAsia"/>
                  <w:lang w:val="en-US" w:eastAsia="ja-JP"/>
                </w:rPr>
                <m:t>(3)</m:t>
              </m:r>
            </m:e>
          </m:eqArr>
        </m:oMath>
      </m:oMathPara>
    </w:p>
    <w:p w14:paraId="0311F15E" w14:textId="1B4F3514" w:rsidR="00285FD8" w:rsidRPr="00A00648" w:rsidRDefault="00686702" w:rsidP="00D663FE">
      <w:pPr>
        <w:pStyle w:val="BodyText"/>
        <w:rPr>
          <w:lang w:val="en-US"/>
        </w:rPr>
      </w:pPr>
      <w:r>
        <w:rPr>
          <w:noProof/>
          <w:lang w:eastAsia="ja-JP"/>
        </w:rPr>
        <mc:AlternateContent>
          <mc:Choice Requires="wps">
            <w:drawing>
              <wp:anchor distT="0" distB="0" distL="114300" distR="114300" simplePos="0" relativeHeight="251662336" behindDoc="0" locked="0" layoutInCell="1" allowOverlap="1" wp14:anchorId="123B6A96" wp14:editId="20874728">
                <wp:simplePos x="0" y="0"/>
                <wp:positionH relativeFrom="margin">
                  <wp:posOffset>4125595</wp:posOffset>
                </wp:positionH>
                <wp:positionV relativeFrom="page">
                  <wp:posOffset>672465</wp:posOffset>
                </wp:positionV>
                <wp:extent cx="352425" cy="257175"/>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noFill/>
                        </a:ln>
                      </wps:spPr>
                      <wps:txbx>
                        <w:txbxContent>
                          <w:p w14:paraId="2F29E337" w14:textId="77777777" w:rsidR="00876E14" w:rsidRPr="00A645CE" w:rsidRDefault="00876E14" w:rsidP="00876E14">
                            <w:pPr>
                              <w:rPr>
                                <w:rFonts w:eastAsiaTheme="minorEastAsia"/>
                                <w:lang w:eastAsia="ja-JP"/>
                              </w:rPr>
                            </w:pPr>
                            <w:r>
                              <w:rPr>
                                <w:rFonts w:eastAsiaTheme="minorEastAsia" w:hint="eastAsia"/>
                                <w:lang w:eastAsia="ja-JP"/>
                              </w:rPr>
                              <w:t>(</w:t>
                            </w:r>
                            <w:r>
                              <w:rPr>
                                <w:rFonts w:eastAsiaTheme="minorEastAsia"/>
                                <w:lang w:eastAsia="ja-JP"/>
                              </w:rPr>
                              <w:t>c</w:t>
                            </w:r>
                            <w:r>
                              <w:rPr>
                                <w:rFonts w:eastAsiaTheme="minorEastAsia"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B6A96" id="_x0000_t202" coordsize="21600,21600" o:spt="202" path="m,l,21600r21600,l21600,xe">
                <v:stroke joinstyle="miter"/>
                <v:path gradientshapeok="t" o:connecttype="rect"/>
              </v:shapetype>
              <v:shape id="テキスト ボックス 20" o:spid="_x0000_s1026" type="#_x0000_t202" style="position:absolute;left:0;text-align:left;margin-left:324.85pt;margin-top:52.95pt;width:27.7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" filled="f" stroked="f" strokeweight=".5pt">
                <v:textbox>
                  <w:txbxContent>
                    <w:p w14:paraId="2F29E337" w14:textId="77777777" w:rsidR="00876E14" w:rsidRPr="00A645CE" w:rsidRDefault="00876E14" w:rsidP="00876E14">
                      <w:pPr>
                        <w:rPr>
                          <w:rFonts w:eastAsiaTheme="minorEastAsia"/>
                          <w:lang w:eastAsia="ja-JP"/>
                        </w:rPr>
                      </w:pPr>
                      <w:r>
                        <w:rPr>
                          <w:rFonts w:eastAsiaTheme="minorEastAsia" w:hint="eastAsia"/>
                          <w:lang w:eastAsia="ja-JP"/>
                        </w:rPr>
                        <w:t>(</w:t>
                      </w:r>
                      <w:r>
                        <w:rPr>
                          <w:rFonts w:eastAsiaTheme="minorEastAsia"/>
                          <w:lang w:eastAsia="ja-JP"/>
                        </w:rPr>
                        <w:t>c</w:t>
                      </w:r>
                      <w:r>
                        <w:rPr>
                          <w:rFonts w:eastAsiaTheme="minorEastAsia" w:hint="eastAsia"/>
                          <w:lang w:eastAsia="ja-JP"/>
                        </w:rPr>
                        <w:t>)</w:t>
                      </w:r>
                    </w:p>
                  </w:txbxContent>
                </v:textbox>
                <w10:wrap anchorx="margin" anchory="page"/>
              </v:shape>
            </w:pict>
          </mc:Fallback>
        </mc:AlternateContent>
      </w:r>
      <w:r>
        <w:rPr>
          <w:noProof/>
          <w:lang w:val="en-US" w:eastAsia="ja-JP"/>
        </w:rPr>
        <mc:AlternateContent>
          <mc:Choice Requires="wps">
            <w:drawing>
              <wp:anchor distT="0" distB="0" distL="114300" distR="114300" simplePos="0" relativeHeight="251661312" behindDoc="0" locked="0" layoutInCell="1" allowOverlap="1" wp14:anchorId="6B6E2C4A" wp14:editId="1D249C27">
                <wp:simplePos x="0" y="0"/>
                <wp:positionH relativeFrom="column">
                  <wp:posOffset>2172335</wp:posOffset>
                </wp:positionH>
                <wp:positionV relativeFrom="page">
                  <wp:posOffset>672465</wp:posOffset>
                </wp:positionV>
                <wp:extent cx="352425" cy="25717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noFill/>
                        </a:ln>
                      </wps:spPr>
                      <wps:txbx>
                        <w:txbxContent>
                          <w:p w14:paraId="66FC6D96" w14:textId="77777777" w:rsidR="00876E14" w:rsidRPr="00A645CE" w:rsidRDefault="00876E14" w:rsidP="00876E14">
                            <w:pPr>
                              <w:rPr>
                                <w:rFonts w:eastAsiaTheme="minorEastAsia"/>
                                <w:lang w:eastAsia="ja-JP"/>
                              </w:rPr>
                            </w:pPr>
                            <w:r>
                              <w:rPr>
                                <w:rFonts w:eastAsiaTheme="minorEastAsia" w:hint="eastAsia"/>
                                <w:lang w:eastAsia="ja-JP"/>
                              </w:rPr>
                              <w:t>(</w:t>
                            </w:r>
                            <w:r>
                              <w:rPr>
                                <w:rFonts w:eastAsiaTheme="minorEastAsia"/>
                                <w:lang w:eastAsia="ja-JP"/>
                              </w:rPr>
                              <w:t>b</w:t>
                            </w:r>
                            <w:r>
                              <w:rPr>
                                <w:rFonts w:eastAsiaTheme="minorEastAsia" w:hint="eastAsia"/>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E2C4A" id="テキスト ボックス 5" o:spid="_x0000_s1027" type="#_x0000_t202" style="position:absolute;left:0;text-align:left;margin-left:171.05pt;margin-top:52.95pt;width:27.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" filled="f" stroked="f" strokeweight=".5pt">
                <v:textbox>
                  <w:txbxContent>
                    <w:p w14:paraId="66FC6D96" w14:textId="77777777" w:rsidR="00876E14" w:rsidRPr="00A645CE" w:rsidRDefault="00876E14" w:rsidP="00876E14">
                      <w:pPr>
                        <w:rPr>
                          <w:rFonts w:eastAsiaTheme="minorEastAsia"/>
                          <w:lang w:eastAsia="ja-JP"/>
                        </w:rPr>
                      </w:pPr>
                      <w:r>
                        <w:rPr>
                          <w:rFonts w:eastAsiaTheme="minorEastAsia" w:hint="eastAsia"/>
                          <w:lang w:eastAsia="ja-JP"/>
                        </w:rPr>
                        <w:t>(</w:t>
                      </w:r>
                      <w:r>
                        <w:rPr>
                          <w:rFonts w:eastAsiaTheme="minorEastAsia"/>
                          <w:lang w:eastAsia="ja-JP"/>
                        </w:rPr>
                        <w:t>b</w:t>
                      </w:r>
                      <w:r>
                        <w:rPr>
                          <w:rFonts w:eastAsiaTheme="minorEastAsia" w:hint="eastAsia"/>
                          <w:lang w:eastAsia="ja-JP"/>
                        </w:rPr>
                        <w:t>)</w:t>
                      </w:r>
                    </w:p>
                  </w:txbxContent>
                </v:textbox>
                <w10:wrap anchory="page"/>
              </v:shape>
            </w:pict>
          </mc:Fallback>
        </mc:AlternateContent>
      </w:r>
      <w:r>
        <w:rPr>
          <w:noProof/>
          <w:lang w:val="en-US" w:eastAsia="ja-JP"/>
        </w:rPr>
        <mc:AlternateContent>
          <mc:Choice Requires="wps">
            <w:drawing>
              <wp:anchor distT="0" distB="0" distL="114300" distR="114300" simplePos="0" relativeHeight="251660288" behindDoc="0" locked="0" layoutInCell="1" allowOverlap="1" wp14:anchorId="09EF280D" wp14:editId="4FAF8F98">
                <wp:simplePos x="0" y="0"/>
                <wp:positionH relativeFrom="column">
                  <wp:posOffset>216535</wp:posOffset>
                </wp:positionH>
                <wp:positionV relativeFrom="page">
                  <wp:posOffset>672877</wp:posOffset>
                </wp:positionV>
                <wp:extent cx="352425" cy="2571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noFill/>
                        </a:ln>
                      </wps:spPr>
                      <wps:txbx>
                        <w:txbxContent>
                          <w:p w14:paraId="7D051005" w14:textId="77777777" w:rsidR="00876E14" w:rsidRPr="00A645CE" w:rsidRDefault="00876E14" w:rsidP="00876E14">
                            <w:pPr>
                              <w:rPr>
                                <w:rFonts w:eastAsiaTheme="minorEastAsia"/>
                                <w:lang w:eastAsia="ja-JP"/>
                              </w:rPr>
                            </w:pPr>
                            <w:r>
                              <w:rPr>
                                <w:rFonts w:eastAsiaTheme="minorEastAsia" w:hint="eastAsia"/>
                                <w:lang w:eastAsia="ja-JP"/>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F280D" id="テキスト ボックス 3" o:spid="_x0000_s1028" type="#_x0000_t202" style="position:absolute;left:0;text-align:left;margin-left:17.05pt;margin-top:53pt;width:27.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" filled="f" stroked="f" strokeweight=".5pt">
                <v:textbox>
                  <w:txbxContent>
                    <w:p w14:paraId="7D051005" w14:textId="77777777" w:rsidR="00876E14" w:rsidRPr="00A645CE" w:rsidRDefault="00876E14" w:rsidP="00876E14">
                      <w:pPr>
                        <w:rPr>
                          <w:rFonts w:eastAsiaTheme="minorEastAsia"/>
                          <w:lang w:eastAsia="ja-JP"/>
                        </w:rPr>
                      </w:pPr>
                      <w:r>
                        <w:rPr>
                          <w:rFonts w:eastAsiaTheme="minorEastAsia" w:hint="eastAsia"/>
                          <w:lang w:eastAsia="ja-JP"/>
                        </w:rPr>
                        <w:t>(a)</w:t>
                      </w:r>
                    </w:p>
                  </w:txbxContent>
                </v:textbox>
                <w10:wrap anchory="page"/>
              </v:shape>
            </w:pict>
          </mc:Fallback>
        </mc:AlternateContent>
      </w:r>
      <w:r w:rsidR="00370A3B">
        <w:rPr>
          <w:rFonts w:eastAsiaTheme="minorEastAsia" w:hint="eastAsia"/>
          <w:lang w:val="en-US" w:eastAsia="ja-JP"/>
        </w:rPr>
        <w:t>w</w:t>
      </w:r>
      <w:r w:rsidR="00370A3B">
        <w:rPr>
          <w:rFonts w:eastAsiaTheme="minorEastAsia"/>
          <w:lang w:val="en-US" w:eastAsia="ja-JP"/>
        </w:rPr>
        <w:t xml:space="preserve">here </w:t>
      </w:r>
      <w:r w:rsidR="00370A3B">
        <w:rPr>
          <w:rFonts w:eastAsiaTheme="minorEastAsia"/>
          <w:i/>
          <w:lang w:val="en-US" w:eastAsia="ja-JP"/>
        </w:rPr>
        <w:t xml:space="preserve">n </w:t>
      </w:r>
      <w:r w:rsidR="00370A3B" w:rsidRPr="00370A3B">
        <w:rPr>
          <w:rFonts w:eastAsiaTheme="minorEastAsia"/>
          <w:lang w:val="en-US" w:eastAsia="ja-JP"/>
        </w:rPr>
        <w:t xml:space="preserve">is the number of qubits, </w:t>
      </w:r>
      <w:proofErr w:type="spellStart"/>
      <w:r w:rsidR="00370A3B" w:rsidRPr="00370A3B">
        <w:rPr>
          <w:rFonts w:eastAsiaTheme="minorEastAsia"/>
          <w:i/>
          <w:lang w:val="en-US" w:eastAsia="ja-JP"/>
        </w:rPr>
        <w:t>θ</w:t>
      </w:r>
      <w:r w:rsidR="00370A3B" w:rsidRPr="00370A3B">
        <w:rPr>
          <w:rFonts w:eastAsiaTheme="minorEastAsia"/>
          <w:i/>
          <w:vertAlign w:val="subscript"/>
          <w:lang w:val="en-US" w:eastAsia="ja-JP"/>
        </w:rPr>
        <w:t>i</w:t>
      </w:r>
      <w:proofErr w:type="spellEnd"/>
      <w:r w:rsidR="00370A3B" w:rsidRPr="00370A3B">
        <w:rPr>
          <w:rFonts w:eastAsiaTheme="minorEastAsia"/>
          <w:lang w:val="en-US" w:eastAsia="ja-JP"/>
        </w:rPr>
        <w:t xml:space="preserve"> is the rotation angle of the </w:t>
      </w:r>
      <w:r w:rsidR="00370A3B" w:rsidRPr="00370A3B">
        <w:rPr>
          <w:rFonts w:eastAsiaTheme="minorEastAsia"/>
          <w:i/>
          <w:lang w:val="en-US" w:eastAsia="ja-JP"/>
        </w:rPr>
        <w:t>R</w:t>
      </w:r>
      <w:r w:rsidR="00370A3B" w:rsidRPr="00370A3B">
        <w:rPr>
          <w:rFonts w:eastAsiaTheme="minorEastAsia"/>
          <w:i/>
          <w:vertAlign w:val="subscript"/>
          <w:lang w:val="en-US" w:eastAsia="ja-JP"/>
        </w:rPr>
        <w:t>Y</w:t>
      </w:r>
      <w:r w:rsidR="00370A3B" w:rsidRPr="00370A3B">
        <w:rPr>
          <w:rFonts w:eastAsiaTheme="minorEastAsia"/>
          <w:lang w:val="en-US" w:eastAsia="ja-JP"/>
        </w:rPr>
        <w:t xml:space="preserve"> gate applied to the </w:t>
      </w:r>
      <w:proofErr w:type="spellStart"/>
      <w:r w:rsidR="00370A3B" w:rsidRPr="00370A3B">
        <w:rPr>
          <w:rFonts w:eastAsiaTheme="minorEastAsia"/>
          <w:i/>
          <w:lang w:val="en-US" w:eastAsia="ja-JP"/>
        </w:rPr>
        <w:t>i</w:t>
      </w:r>
      <w:r w:rsidR="00370A3B" w:rsidRPr="00370A3B">
        <w:rPr>
          <w:rFonts w:eastAsiaTheme="minorEastAsia"/>
          <w:lang w:val="en-US" w:eastAsia="ja-JP"/>
        </w:rPr>
        <w:t>-th</w:t>
      </w:r>
      <w:proofErr w:type="spellEnd"/>
      <w:r w:rsidR="00370A3B" w:rsidRPr="00370A3B">
        <w:rPr>
          <w:rFonts w:eastAsiaTheme="minorEastAsia"/>
          <w:lang w:val="en-US" w:eastAsia="ja-JP"/>
        </w:rPr>
        <w:t xml:space="preserve"> qubit, and </w:t>
      </w:r>
      <w:r w:rsidR="00370A3B" w:rsidRPr="00370A3B">
        <w:rPr>
          <w:rFonts w:eastAsiaTheme="minorEastAsia"/>
          <w:i/>
          <w:lang w:val="en-US" w:eastAsia="ja-JP"/>
        </w:rPr>
        <w:t>Y</w:t>
      </w:r>
      <w:r w:rsidR="00370A3B" w:rsidRPr="00370A3B">
        <w:rPr>
          <w:rFonts w:eastAsiaTheme="minorEastAsia"/>
          <w:lang w:val="en-US" w:eastAsia="ja-JP"/>
        </w:rPr>
        <w:t xml:space="preserve"> represents the Pauli-</w:t>
      </w:r>
      <w:r w:rsidR="00370A3B" w:rsidRPr="00E9204F">
        <w:rPr>
          <w:rFonts w:eastAsiaTheme="minorEastAsia"/>
          <w:i/>
          <w:lang w:val="en-US" w:eastAsia="ja-JP"/>
        </w:rPr>
        <w:t>Y</w:t>
      </w:r>
      <w:r w:rsidR="00370A3B" w:rsidRPr="00370A3B">
        <w:rPr>
          <w:rFonts w:eastAsiaTheme="minorEastAsia"/>
          <w:lang w:val="en-US" w:eastAsia="ja-JP"/>
        </w:rPr>
        <w:t xml:space="preserve"> matrix.</w:t>
      </w:r>
      <w:r w:rsidR="00370A3B">
        <w:rPr>
          <w:rFonts w:eastAsiaTheme="minorEastAsia" w:hint="eastAsia"/>
          <w:lang w:val="en-US" w:eastAsia="ja-JP"/>
        </w:rPr>
        <w:t xml:space="preserve"> </w:t>
      </w:r>
      <w:r w:rsidR="00370A3B" w:rsidRPr="00370A3B">
        <w:rPr>
          <w:rFonts w:eastAsiaTheme="minorEastAsia"/>
          <w:lang w:val="en-US" w:eastAsia="ja-JP"/>
        </w:rPr>
        <w:t>The</w:t>
      </w:r>
      <w:r w:rsidR="00876E14" w:rsidRPr="00370A3B">
        <w:rPr>
          <w:lang w:val="en-US"/>
        </w:rPr>
        <w:t xml:space="preserve"> </w:t>
      </w:r>
      <w:r w:rsidR="00876E14" w:rsidRPr="008D35F9">
        <w:rPr>
          <w:lang w:val="en-US"/>
        </w:rPr>
        <w:t>initial values of the circuit parameters</w:t>
      </w:r>
      <w:r w:rsidR="00876E14">
        <w:rPr>
          <w:lang w:val="en-US"/>
        </w:rPr>
        <w:t xml:space="preserve"> </w:t>
      </w:r>
      <w:r w:rsidR="00876E14" w:rsidRPr="008D35F9">
        <w:rPr>
          <w:lang w:val="en-US"/>
        </w:rPr>
        <w:t>were randomly sampled from a uniform distribution [−</w:t>
      </w:r>
      <w:r w:rsidR="00876E14" w:rsidRPr="00C83A4F">
        <w:rPr>
          <w:i/>
          <w:lang w:val="en-US"/>
        </w:rPr>
        <w:t>π</w:t>
      </w:r>
      <w:r w:rsidR="00876E14" w:rsidRPr="008D35F9">
        <w:rPr>
          <w:lang w:val="en-US"/>
        </w:rPr>
        <w:t xml:space="preserve">, </w:t>
      </w:r>
      <w:r w:rsidR="00876E14" w:rsidRPr="00C83A4F">
        <w:rPr>
          <w:i/>
          <w:lang w:val="en-US"/>
        </w:rPr>
        <w:t>π</w:t>
      </w:r>
      <w:r w:rsidR="00876E14" w:rsidRPr="008D35F9">
        <w:rPr>
          <w:lang w:val="en-US"/>
        </w:rPr>
        <w:t>).</w:t>
      </w:r>
      <w:r w:rsidR="00876E14">
        <w:rPr>
          <w:lang w:val="en-US"/>
        </w:rPr>
        <w:t xml:space="preserve"> </w:t>
      </w:r>
      <w:r w:rsidR="00876E14" w:rsidRPr="008D35F9">
        <w:rPr>
          <w:lang w:val="en-US"/>
        </w:rPr>
        <w:t>During the numerical simulation, we sampled the outcome</w:t>
      </w:r>
      <w:r w:rsidR="00876E14">
        <w:rPr>
          <w:lang w:val="en-US"/>
        </w:rPr>
        <w:t xml:space="preserve"> </w:t>
      </w:r>
      <w:r w:rsidR="00876E14" w:rsidRPr="008D35F9">
        <w:rPr>
          <w:lang w:val="en-US"/>
        </w:rPr>
        <w:t>8192 times to estimate the energy expectation value.</w:t>
      </w:r>
      <w:r w:rsidR="00876E14">
        <w:rPr>
          <w:lang w:val="en-US"/>
        </w:rPr>
        <w:t xml:space="preserve"> </w:t>
      </w:r>
      <w:r w:rsidR="00D663FE" w:rsidRPr="00D663FE">
        <w:rPr>
          <w:lang w:val="en-US"/>
        </w:rPr>
        <w:t xml:space="preserve">We compared CoolMomentum with optimization algorithms such as simultaneous perturbation stochastic approximation (SPSA) [6], adaptive moment estimation (ADAM) [7], and the Nakanishi–Fujii–Todo method (NFT) [8]. The hyperparameters for SPSA and NFT were selected based on Ref. [5]. For ADAM, we used an initial learning rate of </w:t>
      </w:r>
      <w:r w:rsidR="00D663FE" w:rsidRPr="00D663FE">
        <w:rPr>
          <w:rFonts w:eastAsiaTheme="minorEastAsia"/>
          <w:i/>
          <w:lang w:val="en-US" w:eastAsia="ja-JP"/>
        </w:rPr>
        <w:t>η</w:t>
      </w:r>
      <w:r w:rsidR="00D663FE">
        <w:rPr>
          <w:rFonts w:asciiTheme="minorEastAsia" w:eastAsiaTheme="minorEastAsia" w:hAnsiTheme="minorEastAsia" w:cs="Cambria Math" w:hint="eastAsia"/>
          <w:lang w:val="en-US" w:eastAsia="ja-JP"/>
        </w:rPr>
        <w:t xml:space="preserve"> </w:t>
      </w:r>
      <w:r w:rsidR="00D663FE" w:rsidRPr="00D663FE">
        <w:rPr>
          <w:lang w:val="en-US"/>
        </w:rPr>
        <w:t>=</w:t>
      </w:r>
      <w:r w:rsidR="00D663FE">
        <w:rPr>
          <w:lang w:val="en-US"/>
        </w:rPr>
        <w:t xml:space="preserve"> </w:t>
      </w:r>
      <w:r w:rsidR="00D663FE" w:rsidRPr="00D663FE">
        <w:rPr>
          <w:lang w:val="en-US"/>
        </w:rPr>
        <w:t xml:space="preserve">0.1 with a decay schedule of </w:t>
      </w:r>
      <w:r w:rsidR="00D663FE" w:rsidRPr="00D663FE">
        <w:rPr>
          <w:i/>
          <w:lang w:val="en-US"/>
        </w:rPr>
        <w:t>β</w:t>
      </w:r>
      <w:r w:rsidR="00D663FE" w:rsidRPr="00D663FE">
        <w:rPr>
          <w:vertAlign w:val="subscript"/>
          <w:lang w:val="en-US"/>
        </w:rPr>
        <w:t>1</w:t>
      </w:r>
      <w:r w:rsidR="00D663FE">
        <w:rPr>
          <w:rFonts w:asciiTheme="minorEastAsia" w:eastAsiaTheme="minorEastAsia" w:hAnsiTheme="minorEastAsia" w:hint="eastAsia"/>
          <w:vertAlign w:val="subscript"/>
          <w:lang w:val="en-US" w:eastAsia="ja-JP"/>
        </w:rPr>
        <w:t xml:space="preserve"> </w:t>
      </w:r>
      <w:r w:rsidR="00D663FE" w:rsidRPr="00D663FE">
        <w:rPr>
          <w:lang w:val="en-US"/>
        </w:rPr>
        <w:t>=</w:t>
      </w:r>
      <w:r w:rsidR="00D663FE">
        <w:rPr>
          <w:lang w:val="en-US"/>
        </w:rPr>
        <w:t xml:space="preserve"> </w:t>
      </w:r>
      <w:r w:rsidR="00D663FE" w:rsidRPr="00D663FE">
        <w:rPr>
          <w:lang w:val="en-US"/>
        </w:rPr>
        <w:t xml:space="preserve">0.9 and </w:t>
      </w:r>
      <w:r w:rsidR="00D663FE" w:rsidRPr="00D663FE">
        <w:rPr>
          <w:i/>
          <w:lang w:val="en-US"/>
        </w:rPr>
        <w:t>β</w:t>
      </w:r>
      <w:r w:rsidR="00D663FE" w:rsidRPr="00D663FE">
        <w:rPr>
          <w:vertAlign w:val="subscript"/>
          <w:lang w:val="en-US"/>
        </w:rPr>
        <w:t>2</w:t>
      </w:r>
      <w:r w:rsidR="00D663FE" w:rsidRPr="00D663FE">
        <w:rPr>
          <w:lang w:val="en-US"/>
        </w:rPr>
        <w:t xml:space="preserve"> =</w:t>
      </w:r>
      <w:r w:rsidR="00D663FE">
        <w:rPr>
          <w:lang w:val="en-US"/>
        </w:rPr>
        <w:t xml:space="preserve"> </w:t>
      </w:r>
      <w:r w:rsidR="00D663FE" w:rsidRPr="00D663FE">
        <w:rPr>
          <w:lang w:val="en-US"/>
        </w:rPr>
        <w:t xml:space="preserve">0.999. For CoolMomentum, we used an initial learning rate of </w:t>
      </w:r>
      <w:r w:rsidR="00D663FE" w:rsidRPr="00D663FE">
        <w:rPr>
          <w:rFonts w:eastAsiaTheme="minorEastAsia"/>
          <w:i/>
          <w:lang w:val="en-US" w:eastAsia="ja-JP"/>
        </w:rPr>
        <w:t>η</w:t>
      </w:r>
      <w:r w:rsidR="00D663FE" w:rsidRPr="00D663FE">
        <w:rPr>
          <w:vertAlign w:val="subscript"/>
          <w:lang w:val="en-US"/>
        </w:rPr>
        <w:t>0</w:t>
      </w:r>
      <w:r w:rsidR="00D663FE" w:rsidRPr="00D663FE">
        <w:rPr>
          <w:lang w:val="en-US"/>
        </w:rPr>
        <w:t xml:space="preserve"> =</w:t>
      </w:r>
      <w:r w:rsidR="00D663FE">
        <w:rPr>
          <w:lang w:val="en-US"/>
        </w:rPr>
        <w:t xml:space="preserve"> </w:t>
      </w:r>
      <w:proofErr w:type="gramStart"/>
      <w:r w:rsidR="00D663FE" w:rsidRPr="00D663FE">
        <w:rPr>
          <w:lang w:val="en-US"/>
        </w:rPr>
        <w:t>0.02</w:t>
      </w:r>
      <w:r w:rsidR="00D663FE">
        <w:rPr>
          <w:lang w:val="en-US"/>
        </w:rPr>
        <w:t xml:space="preserve"> </w:t>
      </w:r>
      <w:r w:rsidR="00D663FE" w:rsidRPr="00D663FE">
        <w:rPr>
          <w:lang w:val="en-US"/>
        </w:rPr>
        <w:t xml:space="preserve"> and</w:t>
      </w:r>
      <w:proofErr w:type="gramEnd"/>
      <w:r w:rsidR="00D663FE" w:rsidRPr="00D663FE">
        <w:rPr>
          <w:lang w:val="en-US"/>
        </w:rPr>
        <w:t xml:space="preserve"> an initial momentum coefficient of </w:t>
      </w:r>
      <w:r w:rsidR="00D663FE" w:rsidRPr="00D663FE">
        <w:rPr>
          <w:i/>
          <w:lang w:val="en-US"/>
        </w:rPr>
        <w:t>ρ</w:t>
      </w:r>
      <w:r w:rsidR="00D663FE" w:rsidRPr="00D663FE">
        <w:rPr>
          <w:vertAlign w:val="subscript"/>
          <w:lang w:val="en-US"/>
        </w:rPr>
        <w:t>0</w:t>
      </w:r>
      <w:r w:rsidR="00D663FE">
        <w:rPr>
          <w:lang w:val="en-US"/>
        </w:rPr>
        <w:t xml:space="preserve"> </w:t>
      </w:r>
      <w:r w:rsidR="00D663FE" w:rsidRPr="00D663FE">
        <w:rPr>
          <w:lang w:val="en-US"/>
        </w:rPr>
        <w:t>=</w:t>
      </w:r>
      <w:r w:rsidR="00D663FE">
        <w:rPr>
          <w:lang w:val="en-US"/>
        </w:rPr>
        <w:t xml:space="preserve"> </w:t>
      </w:r>
      <w:r w:rsidR="00D663FE" w:rsidRPr="00D663FE">
        <w:rPr>
          <w:lang w:val="en-US"/>
        </w:rPr>
        <w:t>0.999.</w:t>
      </w:r>
    </w:p>
    <w:p w14:paraId="0E7FCB67" w14:textId="2BCFE3A7" w:rsidR="00CE737F" w:rsidRPr="00055C09" w:rsidRDefault="004C3EAF" w:rsidP="00CE737F">
      <w:pPr>
        <w:pStyle w:val="Heading1"/>
      </w:pPr>
      <w:r>
        <w:rPr>
          <w:lang w:eastAsia="ja-JP"/>
        </w:rPr>
        <mc:AlternateContent>
          <mc:Choice Requires="wps">
            <w:drawing>
              <wp:anchor distT="0" distB="0" distL="114300" distR="114300" simplePos="0" relativeHeight="251659264" behindDoc="1" locked="0" layoutInCell="1" allowOverlap="1" wp14:anchorId="71D4E2AE" wp14:editId="265D3506">
                <wp:simplePos x="0" y="0"/>
                <wp:positionH relativeFrom="margin">
                  <wp:posOffset>-5106</wp:posOffset>
                </wp:positionH>
                <wp:positionV relativeFrom="margin">
                  <wp:posOffset>-3964</wp:posOffset>
                </wp:positionV>
                <wp:extent cx="6393815" cy="2411730"/>
                <wp:effectExtent l="0" t="0" r="0" b="0"/>
                <wp:wrapTopAndBottom/>
                <wp:docPr id="5521051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2411730"/>
                        </a:xfrm>
                        <a:prstGeom prst="rect">
                          <a:avLst/>
                        </a:prstGeom>
                        <a:noFill/>
                        <a:ln w="12700">
                          <a:noFill/>
                          <a:miter lim="800000"/>
                          <a:headEnd/>
                          <a:tailEnd/>
                        </a:ln>
                      </wps:spPr>
                      <wps:txbx>
                        <w:txbxContent>
                          <w:p w14:paraId="74FE7544" w14:textId="1B9C30C0" w:rsidR="00876E14" w:rsidRPr="00A645CE" w:rsidRDefault="00876E14" w:rsidP="00876E14">
                            <w:pPr>
                              <w:pStyle w:val="BodyText"/>
                              <w:keepNext/>
                              <w:spacing w:before="20"/>
                              <w:ind w:firstLine="0"/>
                              <w:jc w:val="center"/>
                            </w:pPr>
                            <w:r w:rsidRPr="005E7002">
                              <w:rPr>
                                <w:lang w:val="en-US"/>
                              </w:rPr>
                              <w:t xml:space="preserve">  </w:t>
                            </w:r>
                            <w:r w:rsidR="00686702" w:rsidRPr="00686702">
                              <w:rPr>
                                <w:noProof/>
                              </w:rPr>
                              <w:drawing>
                                <wp:inline distT="0" distB="0" distL="0" distR="0" wp14:anchorId="44C45ED0" wp14:editId="6C1CD71A">
                                  <wp:extent cx="1925272" cy="1800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5272" cy="1800000"/>
                                          </a:xfrm>
                                          <a:prstGeom prst="rect">
                                            <a:avLst/>
                                          </a:prstGeom>
                                          <a:noFill/>
                                          <a:ln>
                                            <a:noFill/>
                                          </a:ln>
                                        </pic:spPr>
                                      </pic:pic>
                                    </a:graphicData>
                                  </a:graphic>
                                </wp:inline>
                              </w:drawing>
                            </w:r>
                            <w:r w:rsidR="00686702" w:rsidRPr="00686702">
                              <w:t xml:space="preserve"> </w:t>
                            </w:r>
                            <w:r w:rsidR="00686702" w:rsidRPr="00686702">
                              <w:rPr>
                                <w:noProof/>
                              </w:rPr>
                              <w:drawing>
                                <wp:inline distT="0" distB="0" distL="0" distR="0" wp14:anchorId="3687E9BD" wp14:editId="6555FDD2">
                                  <wp:extent cx="1922473" cy="1800000"/>
                                  <wp:effectExtent l="0" t="0" r="190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2473" cy="1800000"/>
                                          </a:xfrm>
                                          <a:prstGeom prst="rect">
                                            <a:avLst/>
                                          </a:prstGeom>
                                          <a:noFill/>
                                          <a:ln>
                                            <a:noFill/>
                                          </a:ln>
                                        </pic:spPr>
                                      </pic:pic>
                                    </a:graphicData>
                                  </a:graphic>
                                </wp:inline>
                              </w:drawing>
                            </w:r>
                            <w:r w:rsidR="00686702" w:rsidRPr="00686702">
                              <w:t xml:space="preserve"> </w:t>
                            </w:r>
                            <w:r w:rsidRPr="00A645CE">
                              <w:rPr>
                                <w:noProof/>
                                <w:lang w:val="en-US" w:eastAsia="ja-JP"/>
                              </w:rPr>
                              <w:drawing>
                                <wp:inline distT="0" distB="0" distL="0" distR="0" wp14:anchorId="0BD07D75" wp14:editId="5BFDC48F">
                                  <wp:extent cx="1926955" cy="179923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5" b="-1701"/>
                                          <a:stretch/>
                                        </pic:blipFill>
                                        <pic:spPr bwMode="auto">
                                          <a:xfrm>
                                            <a:off x="0" y="0"/>
                                            <a:ext cx="1928722" cy="1800884"/>
                                          </a:xfrm>
                                          <a:prstGeom prst="rect">
                                            <a:avLst/>
                                          </a:prstGeom>
                                          <a:noFill/>
                                          <a:ln>
                                            <a:noFill/>
                                          </a:ln>
                                          <a:extLst>
                                            <a:ext uri="{53640926-AAD7-44D8-BBD7-CCE9431645EC}">
                                              <a14:shadowObscured xmlns:a14="http://schemas.microsoft.com/office/drawing/2010/main"/>
                                            </a:ext>
                                          </a:extLst>
                                        </pic:spPr>
                                      </pic:pic>
                                    </a:graphicData>
                                  </a:graphic>
                                </wp:inline>
                              </w:drawing>
                            </w:r>
                          </w:p>
                          <w:p w14:paraId="4BB39A05" w14:textId="77777777" w:rsidR="00576792" w:rsidRPr="00576792" w:rsidRDefault="00576792" w:rsidP="00576792">
                            <w:pPr>
                              <w:pStyle w:val="Caption"/>
                              <w:spacing w:after="120"/>
                              <w:jc w:val="both"/>
                              <w:rPr>
                                <w:i w:val="0"/>
                                <w:iCs w:val="0"/>
                                <w:color w:val="auto"/>
                              </w:rPr>
                            </w:pPr>
                            <w:r w:rsidRPr="00576792">
                              <w:rPr>
                                <w:i w:val="0"/>
                                <w:iCs w:val="0"/>
                                <w:color w:val="auto"/>
                              </w:rPr>
                              <w:t xml:space="preserve">Fig. 1 (a) and (b) show the convergence of the expectation values for each optimization process in 10-qubit VQE on an </w:t>
                            </w:r>
                            <w:proofErr w:type="spellStart"/>
                            <w:r w:rsidRPr="00576792">
                              <w:rPr>
                                <w:i w:val="0"/>
                                <w:iCs w:val="0"/>
                                <w:color w:val="auto"/>
                              </w:rPr>
                              <w:t>aer</w:t>
                            </w:r>
                            <w:proofErr w:type="spellEnd"/>
                            <w:r w:rsidRPr="00576792">
                              <w:rPr>
                                <w:i w:val="0"/>
                                <w:iCs w:val="0"/>
                                <w:color w:val="auto"/>
                              </w:rPr>
                              <w:t xml:space="preserve"> simulator and </w:t>
                            </w:r>
                            <w:proofErr w:type="spellStart"/>
                            <w:r w:rsidRPr="00576792">
                              <w:rPr>
                                <w:i w:val="0"/>
                                <w:iCs w:val="0"/>
                                <w:color w:val="auto"/>
                              </w:rPr>
                              <w:t>ibm_kawasaki</w:t>
                            </w:r>
                            <w:proofErr w:type="spellEnd"/>
                            <w:r w:rsidRPr="00576792">
                              <w:rPr>
                                <w:i w:val="0"/>
                                <w:iCs w:val="0"/>
                                <w:color w:val="auto"/>
                              </w:rPr>
                              <w:t xml:space="preserve">, respectively. The black dashed line indicates the ground state energy. (c) shows the mean residual energy as a function of the number of qubits, averaged over 20 instances, with error bars representing the standard error on the </w:t>
                            </w:r>
                            <w:proofErr w:type="spellStart"/>
                            <w:r w:rsidRPr="00576792">
                              <w:rPr>
                                <w:i w:val="0"/>
                                <w:iCs w:val="0"/>
                                <w:color w:val="auto"/>
                              </w:rPr>
                              <w:t>aer</w:t>
                            </w:r>
                            <w:proofErr w:type="spellEnd"/>
                            <w:r w:rsidRPr="00576792">
                              <w:rPr>
                                <w:i w:val="0"/>
                                <w:iCs w:val="0"/>
                                <w:color w:val="auto"/>
                              </w:rPr>
                              <w:t xml:space="preserve"> simulator.</w:t>
                            </w:r>
                          </w:p>
                          <w:p w14:paraId="44288669" w14:textId="77777777" w:rsidR="00576792" w:rsidRPr="00576792" w:rsidRDefault="00576792" w:rsidP="00576792">
                            <w:pPr>
                              <w:pStyle w:val="Caption"/>
                              <w:spacing w:after="120"/>
                              <w:jc w:val="both"/>
                              <w:rPr>
                                <w:i w:val="0"/>
                                <w:iCs w:val="0"/>
                                <w:color w:val="auto"/>
                              </w:rPr>
                            </w:pPr>
                          </w:p>
                          <w:p w14:paraId="61B946C1" w14:textId="77777777" w:rsidR="00576792" w:rsidRPr="00576792" w:rsidRDefault="00576792" w:rsidP="00576792">
                            <w:pPr>
                              <w:pStyle w:val="Caption"/>
                              <w:spacing w:after="120"/>
                              <w:jc w:val="both"/>
                              <w:rPr>
                                <w:i w:val="0"/>
                                <w:iCs w:val="0"/>
                                <w:color w:val="auto"/>
                              </w:rPr>
                            </w:pPr>
                          </w:p>
                          <w:p w14:paraId="1BDC4770" w14:textId="77777777" w:rsidR="00576792" w:rsidRPr="00576792" w:rsidRDefault="00576792" w:rsidP="00576792">
                            <w:pPr>
                              <w:pStyle w:val="Caption"/>
                              <w:spacing w:after="120"/>
                              <w:jc w:val="both"/>
                              <w:rPr>
                                <w:i w:val="0"/>
                                <w:iCs w:val="0"/>
                                <w:color w:val="auto"/>
                              </w:rPr>
                            </w:pPr>
                          </w:p>
                          <w:p w14:paraId="6CAD47AF" w14:textId="77777777" w:rsidR="00576792" w:rsidRPr="00576792" w:rsidRDefault="00576792" w:rsidP="00576792">
                            <w:pPr>
                              <w:pStyle w:val="Caption"/>
                              <w:spacing w:after="120"/>
                              <w:jc w:val="both"/>
                              <w:rPr>
                                <w:i w:val="0"/>
                                <w:iCs w:val="0"/>
                                <w:color w:val="auto"/>
                              </w:rPr>
                            </w:pPr>
                          </w:p>
                          <w:p w14:paraId="4EA40706" w14:textId="77777777" w:rsidR="00576792" w:rsidRPr="00576792" w:rsidRDefault="00576792" w:rsidP="00576792">
                            <w:pPr>
                              <w:pStyle w:val="Caption"/>
                              <w:spacing w:after="120"/>
                              <w:jc w:val="both"/>
                              <w:rPr>
                                <w:i w:val="0"/>
                                <w:iCs w:val="0"/>
                                <w:color w:val="auto"/>
                              </w:rPr>
                            </w:pPr>
                          </w:p>
                          <w:p w14:paraId="60E5AC0F" w14:textId="314F566E" w:rsidR="00876E14" w:rsidRPr="000330C5" w:rsidRDefault="00876E14" w:rsidP="00576792">
                            <w:pPr>
                              <w:pStyle w:val="Caption"/>
                              <w:spacing w:after="12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4E2AE" id="Text Box 8" o:spid="_x0000_s1029" type="#_x0000_t202" style="position:absolute;left:0;text-align:left;margin-left:-.4pt;margin-top:-.3pt;width:503.45pt;height:189.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" filled="f" stroked="f" strokeweight="1pt">
                <v:textbox>
                  <w:txbxContent>
                    <w:p w14:paraId="74FE7544" w14:textId="1B9C30C0" w:rsidR="00876E14" w:rsidRPr="00A645CE" w:rsidRDefault="00876E14" w:rsidP="00876E14">
                      <w:pPr>
                        <w:pStyle w:val="BodyText"/>
                        <w:keepNext/>
                        <w:spacing w:before="20"/>
                        <w:ind w:firstLine="0"/>
                        <w:jc w:val="center"/>
                      </w:pPr>
                      <w:r w:rsidRPr="005E7002">
                        <w:rPr>
                          <w:lang w:val="en-US"/>
                        </w:rPr>
                        <w:t xml:space="preserve">  </w:t>
                      </w:r>
                      <w:r w:rsidR="00686702" w:rsidRPr="00686702">
                        <w:rPr>
                          <w:noProof/>
                        </w:rPr>
                        <w:drawing>
                          <wp:inline distT="0" distB="0" distL="0" distR="0" wp14:anchorId="44C45ED0" wp14:editId="6C1CD71A">
                            <wp:extent cx="1925272" cy="1800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5272" cy="1800000"/>
                                    </a:xfrm>
                                    <a:prstGeom prst="rect">
                                      <a:avLst/>
                                    </a:prstGeom>
                                    <a:noFill/>
                                    <a:ln>
                                      <a:noFill/>
                                    </a:ln>
                                  </pic:spPr>
                                </pic:pic>
                              </a:graphicData>
                            </a:graphic>
                          </wp:inline>
                        </w:drawing>
                      </w:r>
                      <w:r w:rsidR="00686702" w:rsidRPr="00686702">
                        <w:t xml:space="preserve"> </w:t>
                      </w:r>
                      <w:r w:rsidR="00686702" w:rsidRPr="00686702">
                        <w:rPr>
                          <w:noProof/>
                        </w:rPr>
                        <w:drawing>
                          <wp:inline distT="0" distB="0" distL="0" distR="0" wp14:anchorId="3687E9BD" wp14:editId="6555FDD2">
                            <wp:extent cx="1922473" cy="1800000"/>
                            <wp:effectExtent l="0" t="0" r="190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2473" cy="1800000"/>
                                    </a:xfrm>
                                    <a:prstGeom prst="rect">
                                      <a:avLst/>
                                    </a:prstGeom>
                                    <a:noFill/>
                                    <a:ln>
                                      <a:noFill/>
                                    </a:ln>
                                  </pic:spPr>
                                </pic:pic>
                              </a:graphicData>
                            </a:graphic>
                          </wp:inline>
                        </w:drawing>
                      </w:r>
                      <w:r w:rsidR="00686702" w:rsidRPr="00686702">
                        <w:t xml:space="preserve"> </w:t>
                      </w:r>
                      <w:r w:rsidRPr="00A645CE">
                        <w:rPr>
                          <w:noProof/>
                          <w:lang w:val="en-US" w:eastAsia="ja-JP"/>
                        </w:rPr>
                        <w:drawing>
                          <wp:inline distT="0" distB="0" distL="0" distR="0" wp14:anchorId="0BD07D75" wp14:editId="5BFDC48F">
                            <wp:extent cx="1926955" cy="179923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195" b="-1701"/>
                                    <a:stretch/>
                                  </pic:blipFill>
                                  <pic:spPr bwMode="auto">
                                    <a:xfrm>
                                      <a:off x="0" y="0"/>
                                      <a:ext cx="1928722" cy="1800884"/>
                                    </a:xfrm>
                                    <a:prstGeom prst="rect">
                                      <a:avLst/>
                                    </a:prstGeom>
                                    <a:noFill/>
                                    <a:ln>
                                      <a:noFill/>
                                    </a:ln>
                                    <a:extLst>
                                      <a:ext uri="{53640926-AAD7-44D8-BBD7-CCE9431645EC}">
                                        <a14:shadowObscured xmlns:a14="http://schemas.microsoft.com/office/drawing/2010/main"/>
                                      </a:ext>
                                    </a:extLst>
                                  </pic:spPr>
                                </pic:pic>
                              </a:graphicData>
                            </a:graphic>
                          </wp:inline>
                        </w:drawing>
                      </w:r>
                    </w:p>
                    <w:p w14:paraId="4BB39A05" w14:textId="77777777" w:rsidR="00576792" w:rsidRPr="00576792" w:rsidRDefault="00576792" w:rsidP="00576792">
                      <w:pPr>
                        <w:pStyle w:val="Caption"/>
                        <w:spacing w:after="120"/>
                        <w:jc w:val="both"/>
                        <w:rPr>
                          <w:i w:val="0"/>
                          <w:iCs w:val="0"/>
                          <w:color w:val="auto"/>
                        </w:rPr>
                      </w:pPr>
                      <w:r w:rsidRPr="00576792">
                        <w:rPr>
                          <w:i w:val="0"/>
                          <w:iCs w:val="0"/>
                          <w:color w:val="auto"/>
                        </w:rPr>
                        <w:t xml:space="preserve">Fig. 1 (a) and (b) show the convergence of the expectation values for each optimization process in 10-qubit VQE on an </w:t>
                      </w:r>
                      <w:proofErr w:type="spellStart"/>
                      <w:r w:rsidRPr="00576792">
                        <w:rPr>
                          <w:i w:val="0"/>
                          <w:iCs w:val="0"/>
                          <w:color w:val="auto"/>
                        </w:rPr>
                        <w:t>aer</w:t>
                      </w:r>
                      <w:proofErr w:type="spellEnd"/>
                      <w:r w:rsidRPr="00576792">
                        <w:rPr>
                          <w:i w:val="0"/>
                          <w:iCs w:val="0"/>
                          <w:color w:val="auto"/>
                        </w:rPr>
                        <w:t xml:space="preserve"> simulator and </w:t>
                      </w:r>
                      <w:proofErr w:type="spellStart"/>
                      <w:r w:rsidRPr="00576792">
                        <w:rPr>
                          <w:i w:val="0"/>
                          <w:iCs w:val="0"/>
                          <w:color w:val="auto"/>
                        </w:rPr>
                        <w:t>ibm_kawasaki</w:t>
                      </w:r>
                      <w:proofErr w:type="spellEnd"/>
                      <w:r w:rsidRPr="00576792">
                        <w:rPr>
                          <w:i w:val="0"/>
                          <w:iCs w:val="0"/>
                          <w:color w:val="auto"/>
                        </w:rPr>
                        <w:t xml:space="preserve">, respectively. The black dashed line indicates the ground state energy. (c) shows the mean residual energy as a function of the number of qubits, averaged over 20 instances, with error bars representing the standard error on the </w:t>
                      </w:r>
                      <w:proofErr w:type="spellStart"/>
                      <w:r w:rsidRPr="00576792">
                        <w:rPr>
                          <w:i w:val="0"/>
                          <w:iCs w:val="0"/>
                          <w:color w:val="auto"/>
                        </w:rPr>
                        <w:t>aer</w:t>
                      </w:r>
                      <w:proofErr w:type="spellEnd"/>
                      <w:r w:rsidRPr="00576792">
                        <w:rPr>
                          <w:i w:val="0"/>
                          <w:iCs w:val="0"/>
                          <w:color w:val="auto"/>
                        </w:rPr>
                        <w:t xml:space="preserve"> simulator.</w:t>
                      </w:r>
                    </w:p>
                    <w:p w14:paraId="44288669" w14:textId="77777777" w:rsidR="00576792" w:rsidRPr="00576792" w:rsidRDefault="00576792" w:rsidP="00576792">
                      <w:pPr>
                        <w:pStyle w:val="Caption"/>
                        <w:spacing w:after="120"/>
                        <w:jc w:val="both"/>
                        <w:rPr>
                          <w:i w:val="0"/>
                          <w:iCs w:val="0"/>
                          <w:color w:val="auto"/>
                        </w:rPr>
                      </w:pPr>
                    </w:p>
                    <w:p w14:paraId="61B946C1" w14:textId="77777777" w:rsidR="00576792" w:rsidRPr="00576792" w:rsidRDefault="00576792" w:rsidP="00576792">
                      <w:pPr>
                        <w:pStyle w:val="Caption"/>
                        <w:spacing w:after="120"/>
                        <w:jc w:val="both"/>
                        <w:rPr>
                          <w:i w:val="0"/>
                          <w:iCs w:val="0"/>
                          <w:color w:val="auto"/>
                        </w:rPr>
                      </w:pPr>
                    </w:p>
                    <w:p w14:paraId="1BDC4770" w14:textId="77777777" w:rsidR="00576792" w:rsidRPr="00576792" w:rsidRDefault="00576792" w:rsidP="00576792">
                      <w:pPr>
                        <w:pStyle w:val="Caption"/>
                        <w:spacing w:after="120"/>
                        <w:jc w:val="both"/>
                        <w:rPr>
                          <w:i w:val="0"/>
                          <w:iCs w:val="0"/>
                          <w:color w:val="auto"/>
                        </w:rPr>
                      </w:pPr>
                    </w:p>
                    <w:p w14:paraId="6CAD47AF" w14:textId="77777777" w:rsidR="00576792" w:rsidRPr="00576792" w:rsidRDefault="00576792" w:rsidP="00576792">
                      <w:pPr>
                        <w:pStyle w:val="Caption"/>
                        <w:spacing w:after="120"/>
                        <w:jc w:val="both"/>
                        <w:rPr>
                          <w:i w:val="0"/>
                          <w:iCs w:val="0"/>
                          <w:color w:val="auto"/>
                        </w:rPr>
                      </w:pPr>
                    </w:p>
                    <w:p w14:paraId="4EA40706" w14:textId="77777777" w:rsidR="00576792" w:rsidRPr="00576792" w:rsidRDefault="00576792" w:rsidP="00576792">
                      <w:pPr>
                        <w:pStyle w:val="Caption"/>
                        <w:spacing w:after="120"/>
                        <w:jc w:val="both"/>
                        <w:rPr>
                          <w:i w:val="0"/>
                          <w:iCs w:val="0"/>
                          <w:color w:val="auto"/>
                        </w:rPr>
                      </w:pPr>
                    </w:p>
                    <w:p w14:paraId="60E5AC0F" w14:textId="314F566E" w:rsidR="00876E14" w:rsidRPr="000330C5" w:rsidRDefault="00876E14" w:rsidP="00576792">
                      <w:pPr>
                        <w:pStyle w:val="Caption"/>
                        <w:spacing w:after="120"/>
                        <w:jc w:val="both"/>
                      </w:pPr>
                    </w:p>
                  </w:txbxContent>
                </v:textbox>
                <w10:wrap type="topAndBottom" anchorx="margin" anchory="margin"/>
              </v:shape>
            </w:pict>
          </mc:Fallback>
        </mc:AlternateContent>
      </w:r>
      <w:r w:rsidR="00CE737F" w:rsidRPr="00055C09">
        <w:t>Results</w:t>
      </w:r>
    </w:p>
    <w:p w14:paraId="57AADFB8" w14:textId="47074AFD" w:rsidR="00CE737F" w:rsidRPr="001F6B7A" w:rsidRDefault="00D079FB" w:rsidP="00D079FB">
      <w:pPr>
        <w:pStyle w:val="Heading2"/>
        <w:ind w:left="283" w:hanging="289"/>
      </w:pPr>
      <w:r>
        <w:t>Convergence of the Expectation V</w:t>
      </w:r>
      <w:r w:rsidRPr="00D079FB">
        <w:t>alues</w:t>
      </w:r>
    </w:p>
    <w:p w14:paraId="5155839D" w14:textId="072820B4" w:rsidR="00CE737F" w:rsidRPr="00643DD3" w:rsidRDefault="00AC008D" w:rsidP="00AC008D">
      <w:pPr>
        <w:pStyle w:val="BodyText"/>
      </w:pPr>
      <w:r>
        <w:t xml:space="preserve">Fig. 1 (a) and Fig. 1 (b) present the expectation values of each optimizer over 200 iterations for </w:t>
      </w:r>
      <w:r>
        <w:rPr>
          <w:rFonts w:ascii="Cambria Math" w:hAnsi="Cambria Math" w:cs="Cambria Math"/>
        </w:rPr>
        <w:t>𝑛</w:t>
      </w:r>
      <w:r>
        <w:rPr>
          <w:rFonts w:asciiTheme="minorEastAsia" w:eastAsiaTheme="minorEastAsia" w:hAnsiTheme="minorEastAsia" w:cs="Cambria Math"/>
          <w:lang w:eastAsia="ja-JP"/>
        </w:rPr>
        <w:t xml:space="preserve"> </w:t>
      </w:r>
      <w:r>
        <w:t xml:space="preserve">= 10. The instances used in Fig. 1 (a) and (b) are identical, and each optimizer reaches the global energy of -63. Using the real QPU </w:t>
      </w:r>
      <w:proofErr w:type="spellStart"/>
      <w:r>
        <w:t>ibm_kawasaki</w:t>
      </w:r>
      <w:proofErr w:type="spellEnd"/>
      <w:r>
        <w:t>, which has 127 qubits, we employed the T-</w:t>
      </w:r>
      <w:proofErr w:type="spellStart"/>
      <w:r>
        <w:t>REx</w:t>
      </w:r>
      <w:proofErr w:type="spellEnd"/>
      <w:r>
        <w:t xml:space="preserve"> method [9] for error mitigation. During optimization, energy fluctuations with CoolMomentum were initially larger than those with ADAM, NFT, and SPSA, but gradually decayed after 100 iterations, ultimately converging due to overdamping at the end of the optimization process. This design allows CoolMomentum to explore the global solution space before converging. On the </w:t>
      </w:r>
      <w:proofErr w:type="spellStart"/>
      <w:r>
        <w:t>ibm_kawasaki</w:t>
      </w:r>
      <w:proofErr w:type="spellEnd"/>
      <w:r>
        <w:t>, error mitigation corrections caused expected values to fall below the ground state energy, but each optimizer converged near the ground state energy within a similar number of iterations as on the simulator. This suggests that the computational characteristics of CoolMomentum are preserved even when using NISQ devices.</w:t>
      </w:r>
    </w:p>
    <w:p w14:paraId="1D596085" w14:textId="03DC1E33" w:rsidR="0048048C" w:rsidRDefault="00D079FB" w:rsidP="00092B4F">
      <w:pPr>
        <w:pStyle w:val="Heading2"/>
        <w:keepNext w:val="0"/>
        <w:keepLines w:val="0"/>
        <w:widowControl w:val="0"/>
        <w:ind w:left="283" w:hanging="289"/>
      </w:pPr>
      <w:r w:rsidRPr="00D079FB">
        <w:t>Scaling of Problem Size</w:t>
      </w:r>
    </w:p>
    <w:p w14:paraId="59ED82BE" w14:textId="5C00E477" w:rsidR="00CE737F" w:rsidRPr="00B54305" w:rsidRDefault="0048048C" w:rsidP="00092B4F">
      <w:pPr>
        <w:pStyle w:val="BodyText"/>
        <w:widowControl w:val="0"/>
      </w:pPr>
      <w:r>
        <w:t>Fig. 1 (c) illustrates the residual energy obtained when solving the max-cut problem with</w:t>
      </w:r>
      <w:del w:id="39" w:author="Oyu-Erdene Batbayasgalan" w:date="2024-07-20T15:46:00Z" w16du:dateUtc="2024-07-20T06:46:00Z">
        <w:r w:rsidDel="00E8700C">
          <w:delText xml:space="preserve"> </w:delText>
        </w:r>
      </w:del>
      <w:r w:rsidR="00F3541F">
        <w:rPr>
          <w:rFonts w:hint="eastAsia"/>
        </w:rPr>
        <w:t xml:space="preserve"> </w:t>
      </w:r>
      <w:r w:rsidR="00F3541F" w:rsidRPr="00F3541F">
        <w:rPr>
          <w:i/>
        </w:rPr>
        <w:t>n</w:t>
      </w:r>
      <w:r w:rsidR="00F3541F">
        <w:rPr>
          <w:rFonts w:hint="eastAsia"/>
        </w:rPr>
        <w:t xml:space="preserve"> </w:t>
      </w:r>
      <w:r w:rsidR="00F3541F">
        <w:rPr>
          <w:rFonts w:hint="eastAsia"/>
        </w:rPr>
        <w:t>∈</w:t>
      </w:r>
      <w:r w:rsidR="00F3541F">
        <w:rPr>
          <w:rFonts w:hint="eastAsia"/>
        </w:rPr>
        <w:t xml:space="preserve"> [</w:t>
      </w:r>
      <w:r w:rsidR="00F3541F">
        <w:t>6</w:t>
      </w:r>
      <w:r w:rsidR="00F3541F">
        <w:rPr>
          <w:rFonts w:hint="eastAsia"/>
        </w:rPr>
        <w:t xml:space="preserve">, </w:t>
      </w:r>
      <w:r w:rsidR="00F3541F">
        <w:t>2</w:t>
      </w:r>
      <w:r w:rsidR="00F3541F">
        <w:rPr>
          <w:rFonts w:hint="eastAsia"/>
        </w:rPr>
        <w:t xml:space="preserve">0] </w:t>
      </w:r>
      <w:r>
        <w:t xml:space="preserve">nodes using each optimizer. </w:t>
      </w:r>
      <w:r w:rsidR="00FC1249" w:rsidRPr="00FC1249">
        <w:t>Residual energy [10]</w:t>
      </w:r>
      <w:ins w:id="40" w:author="Oyu-Erdene Batbayasgalan" w:date="2024-07-20T15:46:00Z" w16du:dateUtc="2024-07-20T06:46:00Z">
        <w:r w:rsidR="00E8700C">
          <w:rPr>
            <w:rFonts w:eastAsiaTheme="minorEastAsia" w:hint="eastAsia"/>
            <w:lang w:eastAsia="ja-JP"/>
          </w:rPr>
          <w:t xml:space="preserve"> is</w:t>
        </w:r>
      </w:ins>
      <w:del w:id="41" w:author="Oyu-Erdene Batbayasgalan" w:date="2024-07-20T15:46:00Z" w16du:dateUtc="2024-07-20T06:46:00Z">
        <w:r w:rsidR="00FC1249" w:rsidRPr="00FC1249" w:rsidDel="00E8700C">
          <w:delText>,</w:delText>
        </w:r>
      </w:del>
      <w:r w:rsidR="00FC1249" w:rsidRPr="00FC1249">
        <w:t xml:space="preserve"> calculated as</w:t>
      </w:r>
    </w:p>
    <w:p w14:paraId="07BD9B07" w14:textId="0432E66F" w:rsidR="00CE737F" w:rsidRPr="002244BC" w:rsidRDefault="00000000" w:rsidP="00576792">
      <w:pPr>
        <w:pStyle w:val="equation"/>
        <w:widowControl w:val="0"/>
        <w:spacing w:line="228" w:lineRule="auto"/>
        <w:rPr>
          <w:rFonts w:ascii="Cambria Math" w:hAnsi="Cambria Math" w:cs="AppleSystemUIFont"/>
        </w:rPr>
      </w:pPr>
      <m:oMathPara>
        <m:oMath>
          <m:eqArr>
            <m:eqArrPr>
              <m:maxDist m:val="1"/>
              <m:ctrlPr>
                <w:rPr>
                  <w:rFonts w:ascii="Cambria Math" w:hAnsi="Cambria Math" w:cs="Times New Roman"/>
                </w:rPr>
              </m:ctrlPr>
            </m:eqArrPr>
            <m:e>
              <m:r>
                <m:rPr>
                  <m:nor/>
                </m:rPr>
                <w:rPr>
                  <w:rFonts w:ascii="Times New Roman" w:hAnsi="Times New Roman" w:cs="Times New Roman"/>
                  <w:i/>
                  <w:iCs/>
                </w:rPr>
                <m:t>r</m:t>
              </m:r>
              <m:r>
                <m:rPr>
                  <m:sty m:val="p"/>
                </m:rPr>
                <w:rPr>
                  <w:rFonts w:ascii="Cambria Math" w:hAnsi="Cambria Math" w:cs="Times New Roman"/>
                </w:rPr>
                <m:t>=</m:t>
              </m:r>
              <m:f>
                <m:fPr>
                  <m:ctrlPr>
                    <w:rPr>
                      <w:rFonts w:ascii="Cambria Math" w:hAnsi="Cambria Math" w:cs="Times New Roman"/>
                    </w:rPr>
                  </m:ctrlPr>
                </m:fPr>
                <m:num>
                  <m:d>
                    <m:dPr>
                      <m:begChr m:val="〈"/>
                      <m:endChr m:val="〉"/>
                      <m:ctrlPr>
                        <w:rPr>
                          <w:rFonts w:ascii="Cambria Math" w:hAnsi="Cambria Math" w:cs="Times New Roman"/>
                        </w:rPr>
                      </m:ctrlPr>
                    </m:dPr>
                    <m:e>
                      <m:r>
                        <m:rPr>
                          <m:nor/>
                        </m:rPr>
                        <w:rPr>
                          <w:rFonts w:ascii="Times New Roman" w:hAnsi="Times New Roman" w:cs="Times New Roman"/>
                          <w:i/>
                          <w:iCs/>
                        </w:rPr>
                        <m:t>H</m:t>
                      </m:r>
                      <m:r>
                        <m:rPr>
                          <m:nor/>
                        </m:rPr>
                        <w:rPr>
                          <w:rFonts w:ascii="Times New Roman" w:hAnsi="Times New Roman" w:cs="Times New Roman"/>
                          <w:iCs/>
                        </w:rPr>
                        <m:t>(</m:t>
                      </m:r>
                      <m:r>
                        <m:rPr>
                          <m:nor/>
                        </m:rPr>
                        <w:rPr>
                          <w:rFonts w:ascii="Times New Roman" w:hAnsi="Times New Roman" w:cs="Times New Roman"/>
                          <w:i/>
                          <w:iCs/>
                        </w:rPr>
                        <m:t>θ</m:t>
                      </m:r>
                      <m:r>
                        <m:rPr>
                          <m:nor/>
                        </m:rPr>
                        <w:rPr>
                          <w:rFonts w:ascii="Times New Roman" w:hAnsi="Times New Roman" w:cs="Times New Roman"/>
                          <w:iCs/>
                        </w:rPr>
                        <m:t>)</m:t>
                      </m:r>
                    </m:e>
                  </m:d>
                  <m:r>
                    <m:rPr>
                      <m:sty m:val="p"/>
                    </m:rPr>
                    <w:rPr>
                      <w:rFonts w:ascii="Cambria Math" w:hAnsi="Cambria Math" w:cs="Times New Roman"/>
                    </w:rPr>
                    <m:t>-</m:t>
                  </m:r>
                  <m:sSub>
                    <m:sSubPr>
                      <m:ctrlPr>
                        <w:rPr>
                          <w:rFonts w:ascii="Cambria Math" w:hAnsi="Cambria Math" w:cs="Times New Roman"/>
                          <w:i/>
                          <w:iCs/>
                        </w:rPr>
                      </m:ctrlPr>
                    </m:sSubPr>
                    <m:e>
                      <m:r>
                        <m:rPr>
                          <m:nor/>
                        </m:rPr>
                        <w:rPr>
                          <w:rFonts w:ascii="Times New Roman" w:eastAsiaTheme="minorEastAsia" w:hAnsi="Times New Roman" w:cs="Times New Roman" w:hint="eastAsia"/>
                          <w:i/>
                          <w:iCs/>
                          <w:lang w:eastAsia="ja-JP"/>
                        </w:rPr>
                        <m:t>E</m:t>
                      </m:r>
                    </m:e>
                    <m:sub>
                      <m:r>
                        <m:rPr>
                          <m:nor/>
                        </m:rPr>
                        <w:rPr>
                          <w:rFonts w:ascii="Times New Roman" w:eastAsiaTheme="minorEastAsia" w:hAnsi="Times New Roman" w:cs="Times New Roman" w:hint="eastAsia"/>
                          <w:i/>
                          <w:iCs/>
                          <w:lang w:eastAsia="ja-JP"/>
                        </w:rPr>
                        <m:t>min</m:t>
                      </m:r>
                    </m:sub>
                  </m:sSub>
                </m:num>
                <m:den>
                  <m:sSub>
                    <m:sSubPr>
                      <m:ctrlPr>
                        <w:rPr>
                          <w:rFonts w:ascii="Cambria Math" w:hAnsi="Cambria Math" w:cs="Times New Roman"/>
                          <w:i/>
                          <w:iCs/>
                        </w:rPr>
                      </m:ctrlPr>
                    </m:sSubPr>
                    <m:e>
                      <m:r>
                        <m:rPr>
                          <m:nor/>
                        </m:rPr>
                        <w:rPr>
                          <w:rFonts w:ascii="Times New Roman" w:eastAsiaTheme="minorEastAsia" w:hAnsi="Times New Roman" w:cs="Times New Roman" w:hint="eastAsia"/>
                          <w:i/>
                          <w:iCs/>
                          <w:lang w:eastAsia="ja-JP"/>
                        </w:rPr>
                        <m:t>E</m:t>
                      </m:r>
                    </m:e>
                    <m:sub>
                      <m:r>
                        <m:rPr>
                          <m:nor/>
                        </m:rPr>
                        <w:rPr>
                          <w:rFonts w:ascii="Times New Roman" w:eastAsiaTheme="minorEastAsia" w:hAnsi="Times New Roman" w:cs="Times New Roman" w:hint="eastAsia"/>
                          <w:i/>
                          <w:iCs/>
                          <w:lang w:eastAsia="ja-JP"/>
                        </w:rPr>
                        <m:t>m</m:t>
                      </m:r>
                      <m:r>
                        <m:rPr>
                          <m:nor/>
                        </m:rPr>
                        <w:rPr>
                          <w:rFonts w:ascii="Times New Roman" w:eastAsiaTheme="minorEastAsia" w:hAnsi="Times New Roman" w:cs="Times New Roman"/>
                          <w:i/>
                          <w:iCs/>
                          <w:lang w:eastAsia="ja-JP"/>
                        </w:rPr>
                        <m:t>ax</m:t>
                      </m:r>
                    </m:sub>
                  </m:sSub>
                  <m:r>
                    <w:rPr>
                      <w:rFonts w:ascii="Cambria Math" w:hAnsi="Cambria Math" w:cs="Times New Roman"/>
                    </w:rPr>
                    <m:t>-</m:t>
                  </m:r>
                  <m:sSub>
                    <m:sSubPr>
                      <m:ctrlPr>
                        <w:rPr>
                          <w:rFonts w:ascii="Cambria Math" w:hAnsi="Cambria Math" w:cs="Times New Roman"/>
                          <w:i/>
                          <w:iCs/>
                        </w:rPr>
                      </m:ctrlPr>
                    </m:sSubPr>
                    <m:e>
                      <m:r>
                        <m:rPr>
                          <m:nor/>
                        </m:rPr>
                        <w:rPr>
                          <w:rFonts w:ascii="Times New Roman" w:eastAsiaTheme="minorEastAsia" w:hAnsi="Times New Roman" w:cs="Times New Roman" w:hint="eastAsia"/>
                          <w:i/>
                          <w:iCs/>
                          <w:lang w:eastAsia="ja-JP"/>
                        </w:rPr>
                        <m:t>E</m:t>
                      </m:r>
                    </m:e>
                    <m:sub>
                      <m:r>
                        <m:rPr>
                          <m:nor/>
                        </m:rPr>
                        <w:rPr>
                          <w:rFonts w:ascii="Times New Roman" w:eastAsiaTheme="minorEastAsia" w:hAnsi="Times New Roman" w:cs="Times New Roman" w:hint="eastAsia"/>
                          <w:i/>
                          <w:iCs/>
                          <w:lang w:eastAsia="ja-JP"/>
                        </w:rPr>
                        <m:t>min</m:t>
                      </m:r>
                    </m:sub>
                  </m:sSub>
                </m:den>
              </m:f>
              <m:r>
                <m:rPr>
                  <m:nor/>
                </m:rPr>
                <w:rPr>
                  <w:rFonts w:ascii="Times New Roman" w:hAnsi="Times New Roman" w:cs="Times New Roman"/>
                </w:rPr>
                <m:t>,</m:t>
              </m:r>
              <m:r>
                <m:rPr>
                  <m:sty m:val="p"/>
                </m:rPr>
                <w:rPr>
                  <w:rFonts w:ascii="Cambria Math" w:hAnsi="Cambria Math" w:cs="Times New Roman"/>
                </w:rPr>
                <m:t>#</m:t>
              </m:r>
              <m:r>
                <m:rPr>
                  <m:nor/>
                </m:rPr>
                <w:rPr>
                  <w:rFonts w:ascii="Times New Roman" w:hAnsi="Times New Roman" w:cs="Times New Roman"/>
                </w:rPr>
                <m:t>(4)</m:t>
              </m:r>
            </m:e>
          </m:eqArr>
        </m:oMath>
      </m:oMathPara>
    </w:p>
    <w:p w14:paraId="0FF11385" w14:textId="584A4874" w:rsidR="00CE737F" w:rsidRPr="007F147D" w:rsidRDefault="00FC1249" w:rsidP="00092B4F">
      <w:pPr>
        <w:pStyle w:val="BodyText"/>
        <w:widowControl w:val="0"/>
        <w:ind w:firstLine="0"/>
        <w:rPr>
          <w:rFonts w:ascii="Cambria Math" w:hAnsi="Cambria Math" w:cs="AppleSystemUIFont"/>
        </w:rPr>
      </w:pPr>
      <w:r w:rsidRPr="00FC1249">
        <w:t xml:space="preserve">measures the closeness of the final output-state energy to the ground state energy. </w:t>
      </w:r>
      <w:r w:rsidR="005059CC">
        <w:t>In Eq. (</w:t>
      </w:r>
      <w:r w:rsidR="00C75A23">
        <w:t>4</w:t>
      </w:r>
      <w:r w:rsidR="005059CC">
        <w:t xml:space="preserve">), </w:t>
      </w:r>
      <m:oMath>
        <m:d>
          <m:dPr>
            <m:begChr m:val="〈"/>
            <m:endChr m:val="〉"/>
            <m:ctrlPr>
              <w:rPr>
                <w:rFonts w:ascii="Cambria Math" w:hAnsi="Cambria Math"/>
              </w:rPr>
            </m:ctrlPr>
          </m:dPr>
          <m:e>
            <m:r>
              <m:rPr>
                <m:nor/>
              </m:rPr>
              <w:rPr>
                <w:i/>
                <w:iCs/>
              </w:rPr>
              <m:t>H</m:t>
            </m:r>
            <m:r>
              <m:rPr>
                <m:nor/>
              </m:rPr>
              <w:rPr>
                <w:iCs/>
              </w:rPr>
              <m:t>(</m:t>
            </m:r>
            <m:r>
              <m:rPr>
                <m:nor/>
              </m:rPr>
              <w:rPr>
                <w:i/>
                <w:iCs/>
              </w:rPr>
              <m:t>θ</m:t>
            </m:r>
            <m:r>
              <m:rPr>
                <m:nor/>
              </m:rPr>
              <w:rPr>
                <w:iCs/>
              </w:rPr>
              <m:t>)</m:t>
            </m:r>
          </m:e>
        </m:d>
      </m:oMath>
      <w:r w:rsidR="00092B4F">
        <w:rPr>
          <w:rFonts w:eastAsiaTheme="minorEastAsia" w:hint="eastAsia"/>
          <w:lang w:eastAsia="ja-JP"/>
        </w:rPr>
        <w:t xml:space="preserve"> </w:t>
      </w:r>
      <w:r w:rsidR="00092B4F">
        <w:rPr>
          <w:rFonts w:eastAsiaTheme="minorEastAsia"/>
          <w:lang w:eastAsia="ja-JP"/>
        </w:rPr>
        <w:t xml:space="preserve">is the expectation value of the Hamiltonian </w:t>
      </w:r>
      <w:r w:rsidR="00092B4F" w:rsidRPr="00092B4F">
        <w:rPr>
          <w:rFonts w:eastAsiaTheme="minorEastAsia"/>
          <w:i/>
          <w:lang w:eastAsia="ja-JP"/>
        </w:rPr>
        <w:t>H</w:t>
      </w:r>
      <w:r w:rsidR="00576792">
        <w:rPr>
          <w:rFonts w:eastAsiaTheme="minorEastAsia"/>
          <w:lang w:eastAsia="ja-JP"/>
        </w:rPr>
        <w:t xml:space="preserve"> at </w:t>
      </w:r>
      <w:r w:rsidR="00576792">
        <w:rPr>
          <w:rFonts w:eastAsiaTheme="minorEastAsia" w:hint="eastAsia"/>
          <w:lang w:eastAsia="ja-JP"/>
        </w:rPr>
        <w:t>t</w:t>
      </w:r>
      <w:r w:rsidR="00576792">
        <w:rPr>
          <w:rFonts w:eastAsiaTheme="minorEastAsia"/>
          <w:lang w:eastAsia="ja-JP"/>
        </w:rPr>
        <w:t xml:space="preserve">he parameter </w:t>
      </w:r>
      <w:r w:rsidR="00576792" w:rsidRPr="00576792">
        <w:rPr>
          <w:rFonts w:eastAsiaTheme="minorEastAsia"/>
          <w:b/>
          <w:i/>
          <w:lang w:eastAsia="ja-JP"/>
        </w:rPr>
        <w:t>θ</w:t>
      </w:r>
      <w:r w:rsidR="00092B4F" w:rsidRPr="00092B4F">
        <w:t>,</w:t>
      </w:r>
      <w:r w:rsidR="00092B4F">
        <w:rPr>
          <w:i/>
        </w:rPr>
        <w:t xml:space="preserve"> </w:t>
      </w:r>
      <w:r w:rsidR="005059CC" w:rsidRPr="005059CC">
        <w:rPr>
          <w:i/>
        </w:rPr>
        <w:t>E</w:t>
      </w:r>
      <w:r w:rsidR="005059CC" w:rsidRPr="005059CC">
        <w:rPr>
          <w:i/>
          <w:vertAlign w:val="subscript"/>
        </w:rPr>
        <w:t>min</w:t>
      </w:r>
      <w:r w:rsidR="005059CC">
        <w:t xml:space="preserve"> denotes the ground state energy</w:t>
      </w:r>
      <w:r w:rsidR="00092B4F">
        <w:t>,</w:t>
      </w:r>
      <w:r w:rsidR="005059CC">
        <w:t xml:space="preserve"> and </w:t>
      </w:r>
      <w:r w:rsidR="005059CC" w:rsidRPr="005059CC">
        <w:rPr>
          <w:i/>
        </w:rPr>
        <w:t>E</w:t>
      </w:r>
      <w:r w:rsidR="005059CC" w:rsidRPr="005059CC">
        <w:rPr>
          <w:i/>
          <w:vertAlign w:val="subscript"/>
        </w:rPr>
        <w:t>max</w:t>
      </w:r>
      <w:r w:rsidR="005059CC">
        <w:t xml:space="preserve"> is the energy of the highest excited state.</w:t>
      </w:r>
      <w:r w:rsidR="004F5D73" w:rsidRPr="004F5D73">
        <w:t xml:space="preserve"> </w:t>
      </w:r>
      <w:r w:rsidR="00C910D8" w:rsidRPr="00C910D8">
        <w:t xml:space="preserve">Consequently, the residual energy </w:t>
      </w:r>
      <w:del w:id="42" w:author="Oyu-Erdene Batbayasgalan" w:date="2024-07-20T15:47:00Z" w16du:dateUtc="2024-07-20T06:47:00Z">
        <w:r w:rsidR="00C910D8" w:rsidRPr="00C910D8" w:rsidDel="00E8700C">
          <w:delText xml:space="preserve">maintained </w:delText>
        </w:r>
      </w:del>
      <w:ins w:id="43" w:author="Oyu-Erdene Batbayasgalan" w:date="2024-07-20T15:47:00Z" w16du:dateUtc="2024-07-20T06:47:00Z">
        <w:r w:rsidR="00E8700C" w:rsidRPr="00C910D8">
          <w:t>maintain</w:t>
        </w:r>
        <w:r w:rsidR="00E8700C">
          <w:rPr>
            <w:rFonts w:eastAsiaTheme="minorEastAsia" w:hint="eastAsia"/>
            <w:lang w:eastAsia="ja-JP"/>
          </w:rPr>
          <w:t>s</w:t>
        </w:r>
        <w:r w:rsidR="00E8700C" w:rsidRPr="00C910D8">
          <w:t xml:space="preserve"> </w:t>
        </w:r>
      </w:ins>
      <w:r w:rsidR="00C910D8" w:rsidRPr="00C910D8">
        <w:t xml:space="preserve">a consistent level of accuracy as the number of qubits </w:t>
      </w:r>
      <w:del w:id="44" w:author="Oyu-Erdene Batbayasgalan" w:date="2024-07-20T15:47:00Z" w16du:dateUtc="2024-07-20T06:47:00Z">
        <w:r w:rsidR="00C910D8" w:rsidRPr="00C910D8" w:rsidDel="00E8700C">
          <w:delText>increased</w:delText>
        </w:r>
      </w:del>
      <w:ins w:id="45" w:author="Oyu-Erdene Batbayasgalan" w:date="2024-07-20T15:47:00Z" w16du:dateUtc="2024-07-20T06:47:00Z">
        <w:r w:rsidR="00E8700C" w:rsidRPr="00C910D8">
          <w:t>increase</w:t>
        </w:r>
        <w:r w:rsidR="00E8700C">
          <w:rPr>
            <w:rFonts w:eastAsiaTheme="minorEastAsia" w:hint="eastAsia"/>
            <w:lang w:eastAsia="ja-JP"/>
          </w:rPr>
          <w:t>s</w:t>
        </w:r>
      </w:ins>
      <w:r w:rsidR="00C910D8" w:rsidRPr="00C910D8">
        <w:t xml:space="preserve">. Furthermore, CoolMomentum demonstrated a tendency to achieve lower energy </w:t>
      </w:r>
      <w:del w:id="46" w:author="Oyu-Erdene Batbayasgalan" w:date="2024-07-20T15:48:00Z" w16du:dateUtc="2024-07-20T06:48:00Z">
        <w:r w:rsidR="00C910D8" w:rsidRPr="00C910D8" w:rsidDel="00093E57">
          <w:delText>compared to</w:delText>
        </w:r>
      </w:del>
      <w:ins w:id="47" w:author="Oyu-Erdene Batbayasgalan" w:date="2024-07-20T15:48:00Z" w16du:dateUtc="2024-07-20T06:48:00Z">
        <w:r w:rsidR="00093E57">
          <w:rPr>
            <w:rFonts w:eastAsiaTheme="minorEastAsia" w:hint="eastAsia"/>
            <w:lang w:eastAsia="ja-JP"/>
          </w:rPr>
          <w:t>than</w:t>
        </w:r>
      </w:ins>
      <w:r w:rsidR="00C910D8" w:rsidRPr="00C910D8">
        <w:t xml:space="preserve"> other optimizers, even under the aforementioned conditions.</w:t>
      </w:r>
    </w:p>
    <w:p w14:paraId="2E867CBB" w14:textId="067EF2A9" w:rsidR="00CE737F" w:rsidRPr="00055C09" w:rsidRDefault="00CE737F" w:rsidP="00092B4F">
      <w:pPr>
        <w:pStyle w:val="Heading1"/>
        <w:keepNext w:val="0"/>
        <w:keepLines w:val="0"/>
      </w:pPr>
      <w:r w:rsidRPr="00055C09">
        <w:t>Discussion</w:t>
      </w:r>
    </w:p>
    <w:p w14:paraId="7EC8C410" w14:textId="0F147606" w:rsidR="00092B4F" w:rsidRPr="002D1FE3" w:rsidRDefault="002D1FE3" w:rsidP="00092B4F">
      <w:pPr>
        <w:pStyle w:val="BodyText"/>
      </w:pPr>
      <w:r w:rsidRPr="002D1FE3">
        <w:t xml:space="preserve">In this study, we solved a Max-Cut problem using VQE with CoolMomentum and confirmed that this method achieved higher accuracy </w:t>
      </w:r>
      <w:del w:id="48" w:author="Oyu-Erdene Batbayasgalan" w:date="2024-07-20T15:49:00Z" w16du:dateUtc="2024-07-20T06:49:00Z">
        <w:r w:rsidRPr="002D1FE3" w:rsidDel="00093E57">
          <w:delText>compared to</w:delText>
        </w:r>
      </w:del>
      <w:ins w:id="49" w:author="Oyu-Erdene Batbayasgalan" w:date="2024-07-20T15:49:00Z" w16du:dateUtc="2024-07-20T06:49:00Z">
        <w:r w:rsidR="00093E57">
          <w:rPr>
            <w:rFonts w:eastAsiaTheme="minorEastAsia" w:hint="eastAsia"/>
            <w:lang w:eastAsia="ja-JP"/>
          </w:rPr>
          <w:t>than</w:t>
        </w:r>
      </w:ins>
      <w:r w:rsidRPr="002D1FE3">
        <w:t xml:space="preserve"> other optimizers. Additionally, the use of the T-</w:t>
      </w:r>
      <w:proofErr w:type="spellStart"/>
      <w:r w:rsidRPr="002D1FE3">
        <w:t>RE</w:t>
      </w:r>
      <w:r w:rsidR="007E74A8">
        <w:t>x</w:t>
      </w:r>
      <w:proofErr w:type="spellEnd"/>
      <w:r w:rsidRPr="002D1FE3">
        <w:t xml:space="preserve"> method suggests that the convergence characteristics of CoolMomentum can be maintained</w:t>
      </w:r>
      <w:ins w:id="50" w:author="Oyu-Erdene Batbayasgalan" w:date="2024-07-20T15:50:00Z" w16du:dateUtc="2024-07-20T06:50:00Z">
        <w:r w:rsidR="00093E57">
          <w:rPr>
            <w:rFonts w:eastAsiaTheme="minorEastAsia" w:hint="eastAsia"/>
            <w:lang w:eastAsia="ja-JP"/>
          </w:rPr>
          <w:t>,</w:t>
        </w:r>
      </w:ins>
      <w:r w:rsidRPr="002D1FE3">
        <w:t xml:space="preserve"> even when using an actual QPU. Therefore, CoolMomentum is expected to mitigate the risk of falling into </w:t>
      </w:r>
      <w:ins w:id="51" w:author="Oyu-Erdene Batbayasgalan" w:date="2024-07-20T15:50:00Z" w16du:dateUtc="2024-07-20T06:50:00Z">
        <w:r w:rsidR="00093E57">
          <w:rPr>
            <w:rFonts w:eastAsiaTheme="minorEastAsia" w:hint="eastAsia"/>
            <w:lang w:eastAsia="ja-JP"/>
          </w:rPr>
          <w:t xml:space="preserve">the </w:t>
        </w:r>
      </w:ins>
      <w:r w:rsidRPr="002D1FE3">
        <w:t xml:space="preserve">local minima in </w:t>
      </w:r>
      <w:r w:rsidR="00710CFC">
        <w:t>NISQ</w:t>
      </w:r>
      <w:r w:rsidRPr="002D1FE3">
        <w:t>. The results indicate that the combination of Langevin dynamics and simulated annealing is an efficient approach for VQE.</w:t>
      </w:r>
    </w:p>
    <w:p w14:paraId="18EC3706" w14:textId="77777777" w:rsidR="00CE737F" w:rsidRPr="005B520E" w:rsidRDefault="00CE737F" w:rsidP="00092B4F">
      <w:pPr>
        <w:pStyle w:val="Heading5"/>
      </w:pPr>
      <w:r w:rsidRPr="005B520E">
        <w:t>References</w:t>
      </w:r>
    </w:p>
    <w:p w14:paraId="1CB7DEE0" w14:textId="7E17B96C" w:rsidR="00462AC1" w:rsidRDefault="00463CDC" w:rsidP="00092B4F">
      <w:pPr>
        <w:pStyle w:val="references"/>
      </w:pPr>
      <w:r>
        <w:t xml:space="preserve">J. Preskill, </w:t>
      </w:r>
      <w:r>
        <w:rPr>
          <w:lang w:eastAsia="ja-JP"/>
        </w:rPr>
        <w:t>“</w:t>
      </w:r>
      <w:r>
        <w:t>Quantum Computing in the NISQ era and beyond,</w:t>
      </w:r>
      <w:r>
        <w:rPr>
          <w:lang w:eastAsia="ja-JP"/>
        </w:rPr>
        <w:t>”</w:t>
      </w:r>
      <w:r>
        <w:rPr>
          <w:rFonts w:hint="eastAsia"/>
          <w:lang w:eastAsia="ja-JP"/>
        </w:rPr>
        <w:t xml:space="preserve"> </w:t>
      </w:r>
      <w:r>
        <w:t>Quantum</w:t>
      </w:r>
      <w:r>
        <w:rPr>
          <w:rFonts w:hint="eastAsia"/>
          <w:lang w:eastAsia="ja-JP"/>
        </w:rPr>
        <w:t>,</w:t>
      </w:r>
      <w:r>
        <w:t xml:space="preserve"> </w:t>
      </w:r>
      <w:r>
        <w:rPr>
          <w:rFonts w:hint="eastAsia"/>
          <w:lang w:eastAsia="ja-JP"/>
        </w:rPr>
        <w:t xml:space="preserve">vol. </w:t>
      </w:r>
      <w:r>
        <w:t xml:space="preserve">2, </w:t>
      </w:r>
      <w:r w:rsidR="00A63755">
        <w:rPr>
          <w:rFonts w:hint="eastAsia"/>
          <w:lang w:eastAsia="ja-JP"/>
        </w:rPr>
        <w:t>a</w:t>
      </w:r>
      <w:r w:rsidR="00A63755">
        <w:rPr>
          <w:lang w:eastAsia="ja-JP"/>
        </w:rPr>
        <w:t>rt</w:t>
      </w:r>
      <w:r w:rsidR="004C5349" w:rsidRPr="00D65580">
        <w:rPr>
          <w:rFonts w:hint="eastAsia"/>
          <w:lang w:eastAsia="ja-JP"/>
        </w:rPr>
        <w:t>.</w:t>
      </w:r>
      <w:r w:rsidR="00A63755">
        <w:rPr>
          <w:lang w:eastAsia="ja-JP"/>
        </w:rPr>
        <w:t xml:space="preserve"> no.</w:t>
      </w:r>
      <w:r w:rsidR="004C5349" w:rsidRPr="00D65580">
        <w:rPr>
          <w:rFonts w:hint="eastAsia"/>
          <w:lang w:eastAsia="ja-JP"/>
        </w:rPr>
        <w:t xml:space="preserve"> </w:t>
      </w:r>
      <w:r w:rsidRPr="00D65580">
        <w:t>79</w:t>
      </w:r>
      <w:r w:rsidRPr="00D65580">
        <w:rPr>
          <w:rFonts w:hint="eastAsia"/>
          <w:lang w:eastAsia="ja-JP"/>
        </w:rPr>
        <w:t>,</w:t>
      </w:r>
      <w:r>
        <w:t xml:space="preserve"> </w:t>
      </w:r>
      <w:r>
        <w:rPr>
          <w:rFonts w:hint="eastAsia"/>
          <w:lang w:eastAsia="ja-JP"/>
        </w:rPr>
        <w:t xml:space="preserve">August </w:t>
      </w:r>
      <w:r>
        <w:t>2018.</w:t>
      </w:r>
    </w:p>
    <w:p w14:paraId="087F9728" w14:textId="2C0B6397" w:rsidR="00B578B5" w:rsidRDefault="00B578B5" w:rsidP="00092B4F">
      <w:pPr>
        <w:pStyle w:val="references"/>
      </w:pPr>
      <w:r>
        <w:t xml:space="preserve">A. Peruzzo, J. McClean, P. Shadbolt, M.-H. Yung, X.-Q. Zhou, P. J. Love, A. Aspuru-Guzik, and J. L. O’Brien, </w:t>
      </w:r>
      <w:r>
        <w:rPr>
          <w:lang w:eastAsia="ja-JP"/>
        </w:rPr>
        <w:t>“</w:t>
      </w:r>
      <w:r>
        <w:t>A variational eigenvalue solver on a photonic quantum processor,</w:t>
      </w:r>
      <w:r>
        <w:rPr>
          <w:lang w:eastAsia="ja-JP"/>
        </w:rPr>
        <w:t>”</w:t>
      </w:r>
      <w:r>
        <w:rPr>
          <w:rFonts w:hint="eastAsia"/>
          <w:lang w:eastAsia="ja-JP"/>
        </w:rPr>
        <w:t xml:space="preserve"> </w:t>
      </w:r>
      <w:r>
        <w:t>Nat. Commun.</w:t>
      </w:r>
      <w:r>
        <w:rPr>
          <w:rFonts w:hint="eastAsia"/>
          <w:lang w:eastAsia="ja-JP"/>
        </w:rPr>
        <w:t>,</w:t>
      </w:r>
      <w:r>
        <w:t xml:space="preserve"> </w:t>
      </w:r>
      <w:r>
        <w:rPr>
          <w:rFonts w:hint="eastAsia"/>
          <w:lang w:eastAsia="ja-JP"/>
        </w:rPr>
        <w:t xml:space="preserve">vol. </w:t>
      </w:r>
      <w:r>
        <w:t xml:space="preserve">5, </w:t>
      </w:r>
      <w:r>
        <w:rPr>
          <w:rFonts w:hint="eastAsia"/>
          <w:lang w:eastAsia="ja-JP"/>
        </w:rPr>
        <w:t xml:space="preserve">art. no. </w:t>
      </w:r>
      <w:r>
        <w:t>4213</w:t>
      </w:r>
      <w:r>
        <w:rPr>
          <w:rFonts w:hint="eastAsia"/>
          <w:lang w:eastAsia="ja-JP"/>
        </w:rPr>
        <w:t>,</w:t>
      </w:r>
      <w:r>
        <w:t xml:space="preserve"> </w:t>
      </w:r>
      <w:r>
        <w:rPr>
          <w:rFonts w:hint="eastAsia"/>
          <w:lang w:eastAsia="ja-JP"/>
        </w:rPr>
        <w:t xml:space="preserve">July </w:t>
      </w:r>
      <w:r>
        <w:t>2014.</w:t>
      </w:r>
    </w:p>
    <w:p w14:paraId="40ABC1B2" w14:textId="2C9ABFBD" w:rsidR="00462AC1" w:rsidRDefault="00822029" w:rsidP="00092B4F">
      <w:pPr>
        <w:pStyle w:val="references"/>
      </w:pPr>
      <w:r>
        <w:t xml:space="preserve">L. Bittel and M. Kliesch, </w:t>
      </w:r>
      <w:r>
        <w:rPr>
          <w:lang w:eastAsia="ja-JP"/>
        </w:rPr>
        <w:t>“</w:t>
      </w:r>
      <w:r w:rsidRPr="00822029">
        <w:t>Training Variational Quantum Algorithms Is NP-Hard,</w:t>
      </w:r>
      <w:r>
        <w:rPr>
          <w:lang w:eastAsia="ja-JP"/>
        </w:rPr>
        <w:t>”</w:t>
      </w:r>
      <w:r>
        <w:rPr>
          <w:rFonts w:hint="eastAsia"/>
          <w:lang w:eastAsia="ja-JP"/>
        </w:rPr>
        <w:t xml:space="preserve"> </w:t>
      </w:r>
      <w:r>
        <w:t>Phys. Rev. Lett.</w:t>
      </w:r>
      <w:r>
        <w:rPr>
          <w:rFonts w:hint="eastAsia"/>
          <w:lang w:eastAsia="ja-JP"/>
        </w:rPr>
        <w:t>,</w:t>
      </w:r>
      <w:r>
        <w:t xml:space="preserve"> </w:t>
      </w:r>
      <w:r>
        <w:rPr>
          <w:rFonts w:hint="eastAsia"/>
          <w:lang w:eastAsia="ja-JP"/>
        </w:rPr>
        <w:t xml:space="preserve">vol. </w:t>
      </w:r>
      <w:r>
        <w:t xml:space="preserve">127, </w:t>
      </w:r>
      <w:r>
        <w:rPr>
          <w:rFonts w:hint="eastAsia"/>
          <w:lang w:eastAsia="ja-JP"/>
        </w:rPr>
        <w:t xml:space="preserve">art. no. </w:t>
      </w:r>
      <w:r>
        <w:t xml:space="preserve">120502 </w:t>
      </w:r>
      <w:r>
        <w:rPr>
          <w:lang w:eastAsia="ja-JP"/>
        </w:rPr>
        <w:t>September</w:t>
      </w:r>
      <w:r>
        <w:rPr>
          <w:rFonts w:hint="eastAsia"/>
          <w:lang w:eastAsia="ja-JP"/>
        </w:rPr>
        <w:t xml:space="preserve"> </w:t>
      </w:r>
      <w:r>
        <w:t>2021.</w:t>
      </w:r>
    </w:p>
    <w:p w14:paraId="2992C813" w14:textId="7912B331" w:rsidR="00240EDE" w:rsidRDefault="00240EDE" w:rsidP="00092B4F">
      <w:pPr>
        <w:pStyle w:val="references"/>
      </w:pPr>
      <w:r>
        <w:t xml:space="preserve">O. Borysenko and M. Byshkin, </w:t>
      </w:r>
      <w:r>
        <w:rPr>
          <w:lang w:eastAsia="ja-JP"/>
        </w:rPr>
        <w:t>“</w:t>
      </w:r>
      <w:r>
        <w:t>CoolMomentum: a method for stochastic optimization by Langevin dynamics with simulated annealing,</w:t>
      </w:r>
      <w:r>
        <w:rPr>
          <w:lang w:eastAsia="ja-JP"/>
        </w:rPr>
        <w:t>”</w:t>
      </w:r>
      <w:r>
        <w:rPr>
          <w:rFonts w:hint="eastAsia"/>
          <w:lang w:eastAsia="ja-JP"/>
        </w:rPr>
        <w:t xml:space="preserve"> </w:t>
      </w:r>
      <w:r>
        <w:t>Sci</w:t>
      </w:r>
      <w:r>
        <w:rPr>
          <w:rFonts w:hint="eastAsia"/>
          <w:lang w:eastAsia="ja-JP"/>
        </w:rPr>
        <w:t>.</w:t>
      </w:r>
      <w:r>
        <w:t xml:space="preserve"> Rep.</w:t>
      </w:r>
      <w:r>
        <w:rPr>
          <w:rFonts w:hint="eastAsia"/>
          <w:lang w:eastAsia="ja-JP"/>
        </w:rPr>
        <w:t>,</w:t>
      </w:r>
      <w:r>
        <w:t xml:space="preserve"> </w:t>
      </w:r>
      <w:r>
        <w:rPr>
          <w:rFonts w:hint="eastAsia"/>
          <w:lang w:eastAsia="ja-JP"/>
        </w:rPr>
        <w:t xml:space="preserve">vol. </w:t>
      </w:r>
      <w:r>
        <w:t xml:space="preserve">11, </w:t>
      </w:r>
      <w:r>
        <w:rPr>
          <w:rFonts w:hint="eastAsia"/>
          <w:lang w:eastAsia="ja-JP"/>
        </w:rPr>
        <w:t xml:space="preserve">art. no. </w:t>
      </w:r>
      <w:r>
        <w:t>10705</w:t>
      </w:r>
      <w:r>
        <w:rPr>
          <w:rFonts w:hint="eastAsia"/>
          <w:lang w:eastAsia="ja-JP"/>
        </w:rPr>
        <w:t>,</w:t>
      </w:r>
      <w:r>
        <w:t xml:space="preserve"> </w:t>
      </w:r>
      <w:r>
        <w:rPr>
          <w:rFonts w:hint="eastAsia"/>
          <w:lang w:eastAsia="ja-JP"/>
        </w:rPr>
        <w:t xml:space="preserve">May </w:t>
      </w:r>
      <w:r>
        <w:t>2021.</w:t>
      </w:r>
    </w:p>
    <w:p w14:paraId="622B8ABF" w14:textId="779B7726" w:rsidR="000C6653" w:rsidRDefault="000C6653" w:rsidP="00092B4F">
      <w:pPr>
        <w:pStyle w:val="references"/>
      </w:pPr>
      <w:r>
        <w:t>D.</w:t>
      </w:r>
      <w:r w:rsidR="00A00648">
        <w:t xml:space="preserve"> </w:t>
      </w:r>
      <w:r>
        <w:t xml:space="preserve">Tsukayama, </w:t>
      </w:r>
      <w:r>
        <w:rPr>
          <w:rFonts w:hint="eastAsia"/>
          <w:lang w:eastAsia="ja-JP"/>
        </w:rPr>
        <w:t>J. Shirakashi, and H. Imai</w:t>
      </w:r>
      <w:r>
        <w:t xml:space="preserve">, </w:t>
      </w:r>
      <w:r>
        <w:rPr>
          <w:lang w:eastAsia="ja-JP"/>
        </w:rPr>
        <w:t>“</w:t>
      </w:r>
      <w:r>
        <w:t>CoolMomentum mitigating local minima in variational quantum eigensolvers,</w:t>
      </w:r>
      <w:r>
        <w:rPr>
          <w:lang w:eastAsia="ja-JP"/>
        </w:rPr>
        <w:t>”</w:t>
      </w:r>
      <w:r>
        <w:rPr>
          <w:rFonts w:hint="eastAsia"/>
          <w:lang w:eastAsia="ja-JP"/>
        </w:rPr>
        <w:t xml:space="preserve"> </w:t>
      </w:r>
      <w:r>
        <w:t>Jpn. J. Appl. Phys.</w:t>
      </w:r>
      <w:r>
        <w:rPr>
          <w:rFonts w:hint="eastAsia"/>
          <w:lang w:eastAsia="ja-JP"/>
        </w:rPr>
        <w:t>,</w:t>
      </w:r>
      <w:r>
        <w:t xml:space="preserve"> </w:t>
      </w:r>
      <w:r>
        <w:rPr>
          <w:rFonts w:hint="eastAsia"/>
          <w:lang w:eastAsia="ja-JP"/>
        </w:rPr>
        <w:t xml:space="preserve">vol. </w:t>
      </w:r>
      <w:r>
        <w:t xml:space="preserve">62, </w:t>
      </w:r>
      <w:r>
        <w:rPr>
          <w:rFonts w:hint="eastAsia"/>
          <w:lang w:eastAsia="ja-JP"/>
        </w:rPr>
        <w:t xml:space="preserve">art. no. </w:t>
      </w:r>
      <w:r>
        <w:t>088003</w:t>
      </w:r>
      <w:r>
        <w:rPr>
          <w:rFonts w:hint="eastAsia"/>
          <w:lang w:eastAsia="ja-JP"/>
        </w:rPr>
        <w:t>,</w:t>
      </w:r>
      <w:r>
        <w:t xml:space="preserve"> </w:t>
      </w:r>
      <w:r>
        <w:rPr>
          <w:lang w:eastAsia="ja-JP"/>
        </w:rPr>
        <w:t>August</w:t>
      </w:r>
      <w:r>
        <w:rPr>
          <w:rFonts w:hint="eastAsia"/>
          <w:lang w:eastAsia="ja-JP"/>
        </w:rPr>
        <w:t xml:space="preserve"> </w:t>
      </w:r>
      <w:r>
        <w:t>2023.</w:t>
      </w:r>
    </w:p>
    <w:p w14:paraId="58299C28" w14:textId="45471256" w:rsidR="000C6653" w:rsidRDefault="000C6653" w:rsidP="00092B4F">
      <w:pPr>
        <w:pStyle w:val="references"/>
      </w:pPr>
      <w:r>
        <w:t xml:space="preserve">J. C. Spall, </w:t>
      </w:r>
      <w:r>
        <w:rPr>
          <w:lang w:eastAsia="ja-JP"/>
        </w:rPr>
        <w:t>“</w:t>
      </w:r>
      <w:r>
        <w:t>Implementation of the simultaneous perturbation algorithm for stochastic optimization,</w:t>
      </w:r>
      <w:r>
        <w:rPr>
          <w:lang w:eastAsia="ja-JP"/>
        </w:rPr>
        <w:t>”</w:t>
      </w:r>
      <w:r>
        <w:rPr>
          <w:rFonts w:hint="eastAsia"/>
          <w:lang w:eastAsia="ja-JP"/>
        </w:rPr>
        <w:t xml:space="preserve"> </w:t>
      </w:r>
      <w:r>
        <w:t>IEEE Trans. Autom. Control.</w:t>
      </w:r>
      <w:r>
        <w:rPr>
          <w:rFonts w:hint="eastAsia"/>
          <w:lang w:eastAsia="ja-JP"/>
        </w:rPr>
        <w:t>,</w:t>
      </w:r>
      <w:r>
        <w:t xml:space="preserve"> </w:t>
      </w:r>
      <w:r>
        <w:rPr>
          <w:lang w:eastAsia="ja-JP"/>
        </w:rPr>
        <w:t>V</w:t>
      </w:r>
      <w:r>
        <w:rPr>
          <w:rFonts w:hint="eastAsia"/>
          <w:lang w:eastAsia="ja-JP"/>
        </w:rPr>
        <w:t xml:space="preserve">ol. </w:t>
      </w:r>
      <w:r>
        <w:t xml:space="preserve">37, </w:t>
      </w:r>
      <w:r>
        <w:rPr>
          <w:rFonts w:hint="eastAsia"/>
          <w:lang w:eastAsia="ja-JP"/>
        </w:rPr>
        <w:t xml:space="preserve">pp. </w:t>
      </w:r>
      <w:r>
        <w:t>332</w:t>
      </w:r>
      <w:r>
        <w:rPr>
          <w:rFonts w:hint="eastAsia"/>
          <w:lang w:eastAsia="ja-JP"/>
        </w:rPr>
        <w:t>-341,</w:t>
      </w:r>
      <w:r>
        <w:t xml:space="preserve"> </w:t>
      </w:r>
      <w:r>
        <w:rPr>
          <w:rFonts w:hint="eastAsia"/>
          <w:lang w:eastAsia="ja-JP"/>
        </w:rPr>
        <w:t xml:space="preserve">March </w:t>
      </w:r>
      <w:r>
        <w:t>1992.</w:t>
      </w:r>
    </w:p>
    <w:p w14:paraId="11A1DC48" w14:textId="537FABAF" w:rsidR="00D9685E" w:rsidRDefault="00D9685E" w:rsidP="00092B4F">
      <w:pPr>
        <w:pStyle w:val="references"/>
      </w:pPr>
      <w:r>
        <w:t xml:space="preserve">D. P. Kingma and J. L. Ba, </w:t>
      </w:r>
      <w:r>
        <w:rPr>
          <w:lang w:eastAsia="ja-JP"/>
        </w:rPr>
        <w:t>“</w:t>
      </w:r>
      <w:r>
        <w:t>Adam: A Method for Stochastic Optimization,</w:t>
      </w:r>
      <w:r>
        <w:rPr>
          <w:lang w:eastAsia="ja-JP"/>
        </w:rPr>
        <w:t>”</w:t>
      </w:r>
      <w:r>
        <w:rPr>
          <w:rFonts w:hint="eastAsia"/>
          <w:lang w:eastAsia="ja-JP"/>
        </w:rPr>
        <w:t xml:space="preserve"> </w:t>
      </w:r>
      <w:r>
        <w:t>arXiv:1412.6980v9</w:t>
      </w:r>
      <w:r>
        <w:rPr>
          <w:rFonts w:hint="eastAsia"/>
          <w:lang w:eastAsia="ja-JP"/>
        </w:rPr>
        <w:t xml:space="preserve"> [cs.LG], </w:t>
      </w:r>
      <w:r>
        <w:rPr>
          <w:lang w:eastAsia="ja-JP"/>
        </w:rPr>
        <w:t>January</w:t>
      </w:r>
      <w:r>
        <w:rPr>
          <w:rFonts w:hint="eastAsia"/>
          <w:lang w:eastAsia="ja-JP"/>
        </w:rPr>
        <w:t xml:space="preserve"> 2017</w:t>
      </w:r>
      <w:r>
        <w:t>.</w:t>
      </w:r>
    </w:p>
    <w:p w14:paraId="6B2EBE6F" w14:textId="0DD17790" w:rsidR="00462AC1" w:rsidRDefault="00D9685E" w:rsidP="00092B4F">
      <w:pPr>
        <w:pStyle w:val="references"/>
      </w:pPr>
      <w:r>
        <w:lastRenderedPageBreak/>
        <w:t xml:space="preserve">K. M. Nakanishi, K. Fujii, and S. Todo, </w:t>
      </w:r>
      <w:r>
        <w:rPr>
          <w:lang w:eastAsia="ja-JP"/>
        </w:rPr>
        <w:t>“</w:t>
      </w:r>
      <w:r>
        <w:t>Sequential minimal optimization for quantum-classical hybrid algorithms,</w:t>
      </w:r>
      <w:r>
        <w:rPr>
          <w:lang w:eastAsia="ja-JP"/>
        </w:rPr>
        <w:t>”</w:t>
      </w:r>
      <w:r>
        <w:rPr>
          <w:rFonts w:hint="eastAsia"/>
          <w:lang w:eastAsia="ja-JP"/>
        </w:rPr>
        <w:t xml:space="preserve"> </w:t>
      </w:r>
      <w:r>
        <w:t>Phys. Rev. Res.</w:t>
      </w:r>
      <w:r>
        <w:rPr>
          <w:rFonts w:hint="eastAsia"/>
          <w:lang w:eastAsia="ja-JP"/>
        </w:rPr>
        <w:t>,</w:t>
      </w:r>
      <w:r>
        <w:t xml:space="preserve"> </w:t>
      </w:r>
      <w:r>
        <w:rPr>
          <w:rFonts w:hint="eastAsia"/>
          <w:lang w:eastAsia="ja-JP"/>
        </w:rPr>
        <w:t xml:space="preserve">vol. </w:t>
      </w:r>
      <w:r>
        <w:t xml:space="preserve">2, </w:t>
      </w:r>
      <w:r>
        <w:rPr>
          <w:rFonts w:hint="eastAsia"/>
          <w:lang w:eastAsia="ja-JP"/>
        </w:rPr>
        <w:t xml:space="preserve">art. no. </w:t>
      </w:r>
      <w:r>
        <w:t>043158</w:t>
      </w:r>
      <w:r>
        <w:rPr>
          <w:rFonts w:hint="eastAsia"/>
          <w:lang w:eastAsia="ja-JP"/>
        </w:rPr>
        <w:t>,</w:t>
      </w:r>
      <w:r>
        <w:t xml:space="preserve"> </w:t>
      </w:r>
      <w:r>
        <w:rPr>
          <w:lang w:eastAsia="ja-JP"/>
        </w:rPr>
        <w:t>October</w:t>
      </w:r>
      <w:r>
        <w:rPr>
          <w:rFonts w:hint="eastAsia"/>
          <w:lang w:eastAsia="ja-JP"/>
        </w:rPr>
        <w:t xml:space="preserve"> </w:t>
      </w:r>
      <w:r>
        <w:t>2020.</w:t>
      </w:r>
    </w:p>
    <w:p w14:paraId="6F3FFF13" w14:textId="2C17E67D" w:rsidR="00C75A23" w:rsidRDefault="00C346DF" w:rsidP="00092B4F">
      <w:pPr>
        <w:pStyle w:val="references"/>
      </w:pPr>
      <w:r>
        <w:rPr>
          <w:lang w:eastAsia="ja-JP"/>
        </w:rPr>
        <w:t>E. van den Berg, Z. K. Minev, and K. Temme, “</w:t>
      </w:r>
      <w:r w:rsidRPr="00C346DF">
        <w:rPr>
          <w:lang w:eastAsia="ja-JP"/>
        </w:rPr>
        <w:t>Model-free readout-error mitigation for quantum expectation values</w:t>
      </w:r>
      <w:r>
        <w:rPr>
          <w:lang w:eastAsia="ja-JP"/>
        </w:rPr>
        <w:t>,” Phys. Rev. A</w:t>
      </w:r>
      <w:r>
        <w:rPr>
          <w:rFonts w:hint="eastAsia"/>
          <w:lang w:eastAsia="ja-JP"/>
        </w:rPr>
        <w:t>,</w:t>
      </w:r>
      <w:r>
        <w:rPr>
          <w:lang w:eastAsia="ja-JP"/>
        </w:rPr>
        <w:t xml:space="preserve"> vol. 105, art. no. 032620,  </w:t>
      </w:r>
      <w:r w:rsidRPr="00C346DF">
        <w:rPr>
          <w:lang w:eastAsia="ja-JP"/>
        </w:rPr>
        <w:t>March 2022</w:t>
      </w:r>
      <w:r>
        <w:rPr>
          <w:rFonts w:hint="eastAsia"/>
          <w:lang w:eastAsia="ja-JP"/>
        </w:rPr>
        <w:t>.</w:t>
      </w:r>
    </w:p>
    <w:p w14:paraId="2BF20A26" w14:textId="6C4732D8" w:rsidR="006524F2" w:rsidRDefault="00092B4F" w:rsidP="00092B4F">
      <w:pPr>
        <w:pStyle w:val="references"/>
      </w:pPr>
      <w:r>
        <w:t xml:space="preserve">G. B. Mbeng, R. Fazio, and G. E. Santoro, </w:t>
      </w:r>
      <w:r>
        <w:rPr>
          <w:lang w:eastAsia="ja-JP"/>
        </w:rPr>
        <w:t>“</w:t>
      </w:r>
      <w:r>
        <w:t>Quantum Annealing: a journey through Digitalization, Control, and hybrid Quantum Variational schemes,</w:t>
      </w:r>
      <w:r>
        <w:rPr>
          <w:lang w:eastAsia="ja-JP"/>
        </w:rPr>
        <w:t>”</w:t>
      </w:r>
      <w:r>
        <w:rPr>
          <w:rFonts w:hint="eastAsia"/>
          <w:lang w:eastAsia="ja-JP"/>
        </w:rPr>
        <w:t xml:space="preserve"> </w:t>
      </w:r>
      <w:r>
        <w:t>arXiv:1906.08948</w:t>
      </w:r>
      <w:r>
        <w:rPr>
          <w:rFonts w:hint="eastAsia"/>
          <w:lang w:eastAsia="ja-JP"/>
        </w:rPr>
        <w:t xml:space="preserve"> [quant-ph] </w:t>
      </w:r>
      <w:r>
        <w:rPr>
          <w:lang w:eastAsia="ja-JP"/>
        </w:rPr>
        <w:t>December</w:t>
      </w:r>
      <w:r>
        <w:rPr>
          <w:rFonts w:hint="eastAsia"/>
          <w:lang w:eastAsia="ja-JP"/>
        </w:rPr>
        <w:t xml:space="preserve"> 2019</w:t>
      </w:r>
      <w:r>
        <w:t>.</w:t>
      </w:r>
    </w:p>
    <w:p w14:paraId="35B2789C" w14:textId="77777777" w:rsidR="006524F2" w:rsidRPr="006524F2" w:rsidRDefault="006524F2" w:rsidP="006524F2">
      <w:pPr>
        <w:pStyle w:val="references"/>
        <w:numPr>
          <w:ilvl w:val="0"/>
          <w:numId w:val="0"/>
        </w:numPr>
        <w:rPr>
          <w:sz w:val="2"/>
          <w:szCs w:val="2"/>
        </w:rPr>
        <w:sectPr w:rsidR="006524F2" w:rsidRPr="006524F2" w:rsidSect="003B4E04">
          <w:type w:val="continuous"/>
          <w:pgSz w:w="11906" w:h="16838" w:code="9"/>
          <w:pgMar w:top="1080" w:right="907" w:bottom="1440" w:left="907" w:header="720" w:footer="720" w:gutter="0"/>
          <w:cols w:num="2" w:space="360"/>
          <w:docGrid w:linePitch="360"/>
        </w:sectPr>
      </w:pPr>
    </w:p>
    <w:p w14:paraId="31672B7A" w14:textId="77777777" w:rsidR="00CE737F" w:rsidRPr="00AD1BAC" w:rsidRDefault="00CE737F" w:rsidP="00FC21AA">
      <w:pPr>
        <w:jc w:val="both"/>
        <w:rPr>
          <w:rFonts w:eastAsiaTheme="minorEastAsia"/>
          <w:sz w:val="2"/>
          <w:szCs w:val="2"/>
          <w:lang w:eastAsia="ja-JP"/>
        </w:rPr>
      </w:pPr>
    </w:p>
    <w:sectPr w:rsidR="00CE737F" w:rsidRPr="00AD1BAC" w:rsidSect="003B4E04">
      <w:footerReference w:type="first" r:id="rId1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013FC" w14:textId="77777777" w:rsidR="00222DC2" w:rsidRDefault="00222DC2" w:rsidP="001A3B3D">
      <w:r>
        <w:separator/>
      </w:r>
    </w:p>
  </w:endnote>
  <w:endnote w:type="continuationSeparator" w:id="0">
    <w:p w14:paraId="2393B581" w14:textId="77777777" w:rsidR="00222DC2" w:rsidRDefault="00222DC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473A1" w14:textId="77777777" w:rsidR="004470CF" w:rsidRPr="006F6D3D" w:rsidRDefault="004470CF"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FF3EA" w14:textId="77777777" w:rsidR="00CE737F" w:rsidRPr="006F6D3D" w:rsidRDefault="00CE737F"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F941" w14:textId="07AEDD2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A85A1" w14:textId="77777777" w:rsidR="00222DC2" w:rsidRDefault="00222DC2" w:rsidP="001A3B3D">
      <w:r>
        <w:separator/>
      </w:r>
    </w:p>
  </w:footnote>
  <w:footnote w:type="continuationSeparator" w:id="0">
    <w:p w14:paraId="6EDB500D" w14:textId="77777777" w:rsidR="00222DC2" w:rsidRDefault="00222DC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7A6783"/>
    <w:multiLevelType w:val="hybridMultilevel"/>
    <w:tmpl w:val="29FAB2F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7140249">
    <w:abstractNumId w:val="14"/>
  </w:num>
  <w:num w:numId="2" w16cid:durableId="1535582069">
    <w:abstractNumId w:val="20"/>
  </w:num>
  <w:num w:numId="3" w16cid:durableId="1274702592">
    <w:abstractNumId w:val="13"/>
  </w:num>
  <w:num w:numId="4" w16cid:durableId="628125746">
    <w:abstractNumId w:val="17"/>
  </w:num>
  <w:num w:numId="5" w16cid:durableId="748119003">
    <w:abstractNumId w:val="17"/>
  </w:num>
  <w:num w:numId="6" w16cid:durableId="1510101994">
    <w:abstractNumId w:val="17"/>
  </w:num>
  <w:num w:numId="7" w16cid:durableId="1663854714">
    <w:abstractNumId w:val="17"/>
  </w:num>
  <w:num w:numId="8" w16cid:durableId="1195190520">
    <w:abstractNumId w:val="19"/>
  </w:num>
  <w:num w:numId="9" w16cid:durableId="1944453807">
    <w:abstractNumId w:val="21"/>
  </w:num>
  <w:num w:numId="10" w16cid:durableId="886911543">
    <w:abstractNumId w:val="15"/>
  </w:num>
  <w:num w:numId="11" w16cid:durableId="1060131745">
    <w:abstractNumId w:val="12"/>
  </w:num>
  <w:num w:numId="12" w16cid:durableId="1590427786">
    <w:abstractNumId w:val="11"/>
  </w:num>
  <w:num w:numId="13" w16cid:durableId="1698194807">
    <w:abstractNumId w:val="0"/>
  </w:num>
  <w:num w:numId="14" w16cid:durableId="1792241686">
    <w:abstractNumId w:val="10"/>
  </w:num>
  <w:num w:numId="15" w16cid:durableId="293875746">
    <w:abstractNumId w:val="8"/>
  </w:num>
  <w:num w:numId="16" w16cid:durableId="310714966">
    <w:abstractNumId w:val="7"/>
  </w:num>
  <w:num w:numId="17" w16cid:durableId="256135769">
    <w:abstractNumId w:val="6"/>
  </w:num>
  <w:num w:numId="18" w16cid:durableId="97724143">
    <w:abstractNumId w:val="5"/>
  </w:num>
  <w:num w:numId="19" w16cid:durableId="1856383973">
    <w:abstractNumId w:val="9"/>
  </w:num>
  <w:num w:numId="20" w16cid:durableId="1012997526">
    <w:abstractNumId w:val="4"/>
  </w:num>
  <w:num w:numId="21" w16cid:durableId="285279208">
    <w:abstractNumId w:val="3"/>
  </w:num>
  <w:num w:numId="22" w16cid:durableId="976299851">
    <w:abstractNumId w:val="2"/>
  </w:num>
  <w:num w:numId="23" w16cid:durableId="1534730930">
    <w:abstractNumId w:val="1"/>
  </w:num>
  <w:num w:numId="24" w16cid:durableId="1107774328">
    <w:abstractNumId w:val="18"/>
  </w:num>
  <w:num w:numId="25" w16cid:durableId="1101489510">
    <w:abstractNumId w:val="16"/>
  </w:num>
  <w:num w:numId="26" w16cid:durableId="27880020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yu-Erdene Batbayasgalan">
    <w15:presenceInfo w15:providerId="Windows Live" w15:userId="ab674f19512a7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trackRevisions/>
  <w:defaultTabStop w:val="720"/>
  <w:doNotHyphenateCaps/>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8C"/>
    <w:rsid w:val="0000066D"/>
    <w:rsid w:val="00000F55"/>
    <w:rsid w:val="000042B5"/>
    <w:rsid w:val="000135F1"/>
    <w:rsid w:val="00013A37"/>
    <w:rsid w:val="00017ACE"/>
    <w:rsid w:val="00021295"/>
    <w:rsid w:val="00023396"/>
    <w:rsid w:val="000233D2"/>
    <w:rsid w:val="000233EF"/>
    <w:rsid w:val="00023A64"/>
    <w:rsid w:val="00025348"/>
    <w:rsid w:val="000278BE"/>
    <w:rsid w:val="000309AC"/>
    <w:rsid w:val="00032804"/>
    <w:rsid w:val="000330C5"/>
    <w:rsid w:val="00034A38"/>
    <w:rsid w:val="000458BA"/>
    <w:rsid w:val="00046B1A"/>
    <w:rsid w:val="0004781E"/>
    <w:rsid w:val="00051250"/>
    <w:rsid w:val="00054ECD"/>
    <w:rsid w:val="00055C09"/>
    <w:rsid w:val="000618A1"/>
    <w:rsid w:val="00061E5B"/>
    <w:rsid w:val="00063D31"/>
    <w:rsid w:val="000652E6"/>
    <w:rsid w:val="0006616E"/>
    <w:rsid w:val="00072580"/>
    <w:rsid w:val="000732F9"/>
    <w:rsid w:val="00074617"/>
    <w:rsid w:val="0007654A"/>
    <w:rsid w:val="00083C3D"/>
    <w:rsid w:val="0008518E"/>
    <w:rsid w:val="0008758A"/>
    <w:rsid w:val="00090AA9"/>
    <w:rsid w:val="000910BB"/>
    <w:rsid w:val="00092B4F"/>
    <w:rsid w:val="00093E57"/>
    <w:rsid w:val="00097D13"/>
    <w:rsid w:val="000A1C78"/>
    <w:rsid w:val="000A7D72"/>
    <w:rsid w:val="000B6BAE"/>
    <w:rsid w:val="000C1E68"/>
    <w:rsid w:val="000C3511"/>
    <w:rsid w:val="000C50C6"/>
    <w:rsid w:val="000C5FA3"/>
    <w:rsid w:val="000C6653"/>
    <w:rsid w:val="000C6DD4"/>
    <w:rsid w:val="000C7BAD"/>
    <w:rsid w:val="000D3C65"/>
    <w:rsid w:val="000D45D5"/>
    <w:rsid w:val="000E21C1"/>
    <w:rsid w:val="000E52FD"/>
    <w:rsid w:val="000F28D9"/>
    <w:rsid w:val="000F3252"/>
    <w:rsid w:val="000F39B5"/>
    <w:rsid w:val="000F5533"/>
    <w:rsid w:val="00101836"/>
    <w:rsid w:val="00106C36"/>
    <w:rsid w:val="0010790F"/>
    <w:rsid w:val="0011131B"/>
    <w:rsid w:val="001235B9"/>
    <w:rsid w:val="00124B3C"/>
    <w:rsid w:val="00131717"/>
    <w:rsid w:val="00140B8C"/>
    <w:rsid w:val="00146221"/>
    <w:rsid w:val="00151404"/>
    <w:rsid w:val="00153514"/>
    <w:rsid w:val="001536D3"/>
    <w:rsid w:val="00154475"/>
    <w:rsid w:val="00154F15"/>
    <w:rsid w:val="00156E0B"/>
    <w:rsid w:val="0016448F"/>
    <w:rsid w:val="00170148"/>
    <w:rsid w:val="00170B7E"/>
    <w:rsid w:val="001725C9"/>
    <w:rsid w:val="0017314D"/>
    <w:rsid w:val="00176F8F"/>
    <w:rsid w:val="00177A49"/>
    <w:rsid w:val="001829B7"/>
    <w:rsid w:val="001874FC"/>
    <w:rsid w:val="00187BDB"/>
    <w:rsid w:val="00193132"/>
    <w:rsid w:val="0019385C"/>
    <w:rsid w:val="00195FA0"/>
    <w:rsid w:val="001A1479"/>
    <w:rsid w:val="001A2EFD"/>
    <w:rsid w:val="001A3B3D"/>
    <w:rsid w:val="001B2378"/>
    <w:rsid w:val="001B3C69"/>
    <w:rsid w:val="001B5DCC"/>
    <w:rsid w:val="001B67DC"/>
    <w:rsid w:val="001C303E"/>
    <w:rsid w:val="001C739F"/>
    <w:rsid w:val="001D7250"/>
    <w:rsid w:val="001E2171"/>
    <w:rsid w:val="001F13CC"/>
    <w:rsid w:val="001F1AD9"/>
    <w:rsid w:val="001F2874"/>
    <w:rsid w:val="001F6B7A"/>
    <w:rsid w:val="002018C2"/>
    <w:rsid w:val="00202CE1"/>
    <w:rsid w:val="002055CE"/>
    <w:rsid w:val="002104E4"/>
    <w:rsid w:val="0021230F"/>
    <w:rsid w:val="002126BC"/>
    <w:rsid w:val="002214F4"/>
    <w:rsid w:val="002220CD"/>
    <w:rsid w:val="00222DC2"/>
    <w:rsid w:val="00223588"/>
    <w:rsid w:val="00224251"/>
    <w:rsid w:val="00224AEF"/>
    <w:rsid w:val="002254A9"/>
    <w:rsid w:val="0022662C"/>
    <w:rsid w:val="00226FD9"/>
    <w:rsid w:val="002320D8"/>
    <w:rsid w:val="00233D97"/>
    <w:rsid w:val="002347A2"/>
    <w:rsid w:val="00240EDE"/>
    <w:rsid w:val="00243DE1"/>
    <w:rsid w:val="00251CB4"/>
    <w:rsid w:val="002541A2"/>
    <w:rsid w:val="00254582"/>
    <w:rsid w:val="002547AC"/>
    <w:rsid w:val="00263052"/>
    <w:rsid w:val="00273B4E"/>
    <w:rsid w:val="00275564"/>
    <w:rsid w:val="0028179B"/>
    <w:rsid w:val="002841BD"/>
    <w:rsid w:val="002850E3"/>
    <w:rsid w:val="00285FD8"/>
    <w:rsid w:val="0029047A"/>
    <w:rsid w:val="00291A82"/>
    <w:rsid w:val="00296490"/>
    <w:rsid w:val="002A0430"/>
    <w:rsid w:val="002A5990"/>
    <w:rsid w:val="002A59BE"/>
    <w:rsid w:val="002A61DC"/>
    <w:rsid w:val="002C7723"/>
    <w:rsid w:val="002D1FE3"/>
    <w:rsid w:val="002D3BF5"/>
    <w:rsid w:val="002D7040"/>
    <w:rsid w:val="002E66B0"/>
    <w:rsid w:val="002F0359"/>
    <w:rsid w:val="002F20F3"/>
    <w:rsid w:val="002F21A9"/>
    <w:rsid w:val="002F5410"/>
    <w:rsid w:val="002F7ECE"/>
    <w:rsid w:val="0030356C"/>
    <w:rsid w:val="00304832"/>
    <w:rsid w:val="0032109E"/>
    <w:rsid w:val="003241A8"/>
    <w:rsid w:val="003247CF"/>
    <w:rsid w:val="003251B9"/>
    <w:rsid w:val="0033335C"/>
    <w:rsid w:val="0033359B"/>
    <w:rsid w:val="00334011"/>
    <w:rsid w:val="00334494"/>
    <w:rsid w:val="0033465E"/>
    <w:rsid w:val="003464AF"/>
    <w:rsid w:val="00347A9C"/>
    <w:rsid w:val="0035491B"/>
    <w:rsid w:val="00354FCF"/>
    <w:rsid w:val="00355928"/>
    <w:rsid w:val="00360DCB"/>
    <w:rsid w:val="0036265C"/>
    <w:rsid w:val="003626E4"/>
    <w:rsid w:val="003634FF"/>
    <w:rsid w:val="00370A3B"/>
    <w:rsid w:val="00381617"/>
    <w:rsid w:val="003818E1"/>
    <w:rsid w:val="00383FFE"/>
    <w:rsid w:val="00385BBB"/>
    <w:rsid w:val="003915B6"/>
    <w:rsid w:val="003A1127"/>
    <w:rsid w:val="003A19E2"/>
    <w:rsid w:val="003A341B"/>
    <w:rsid w:val="003A54C7"/>
    <w:rsid w:val="003A66DA"/>
    <w:rsid w:val="003B1BD8"/>
    <w:rsid w:val="003B2B40"/>
    <w:rsid w:val="003B3F5C"/>
    <w:rsid w:val="003B4E04"/>
    <w:rsid w:val="003B5FD5"/>
    <w:rsid w:val="003C2061"/>
    <w:rsid w:val="003C2360"/>
    <w:rsid w:val="003C4201"/>
    <w:rsid w:val="003C5456"/>
    <w:rsid w:val="003E129C"/>
    <w:rsid w:val="003E32EC"/>
    <w:rsid w:val="003E7621"/>
    <w:rsid w:val="003F580E"/>
    <w:rsid w:val="003F5A08"/>
    <w:rsid w:val="00400A2F"/>
    <w:rsid w:val="00402CBF"/>
    <w:rsid w:val="00413531"/>
    <w:rsid w:val="00420716"/>
    <w:rsid w:val="00427F1D"/>
    <w:rsid w:val="00431A51"/>
    <w:rsid w:val="00432037"/>
    <w:rsid w:val="004325FB"/>
    <w:rsid w:val="004432BA"/>
    <w:rsid w:val="0044407E"/>
    <w:rsid w:val="00445248"/>
    <w:rsid w:val="004470CF"/>
    <w:rsid w:val="00447BB9"/>
    <w:rsid w:val="0045132B"/>
    <w:rsid w:val="0045205D"/>
    <w:rsid w:val="00456D26"/>
    <w:rsid w:val="0046031D"/>
    <w:rsid w:val="0046279E"/>
    <w:rsid w:val="00462AC1"/>
    <w:rsid w:val="00463CDC"/>
    <w:rsid w:val="0046729C"/>
    <w:rsid w:val="0047325F"/>
    <w:rsid w:val="00473AC9"/>
    <w:rsid w:val="0047789B"/>
    <w:rsid w:val="0048048C"/>
    <w:rsid w:val="004851A7"/>
    <w:rsid w:val="004943EF"/>
    <w:rsid w:val="004A0D65"/>
    <w:rsid w:val="004A3043"/>
    <w:rsid w:val="004B0171"/>
    <w:rsid w:val="004C2EB0"/>
    <w:rsid w:val="004C3EAF"/>
    <w:rsid w:val="004C5349"/>
    <w:rsid w:val="004D39AE"/>
    <w:rsid w:val="004D5CFA"/>
    <w:rsid w:val="004D72B5"/>
    <w:rsid w:val="004E0295"/>
    <w:rsid w:val="004E3E3C"/>
    <w:rsid w:val="004E4EA5"/>
    <w:rsid w:val="004E6380"/>
    <w:rsid w:val="004E7726"/>
    <w:rsid w:val="004F1F25"/>
    <w:rsid w:val="004F5D73"/>
    <w:rsid w:val="004F767E"/>
    <w:rsid w:val="005059CC"/>
    <w:rsid w:val="005077DD"/>
    <w:rsid w:val="00514E4D"/>
    <w:rsid w:val="0052628B"/>
    <w:rsid w:val="00530988"/>
    <w:rsid w:val="005349A2"/>
    <w:rsid w:val="00536122"/>
    <w:rsid w:val="00541C66"/>
    <w:rsid w:val="00541E30"/>
    <w:rsid w:val="00546933"/>
    <w:rsid w:val="00547E84"/>
    <w:rsid w:val="00551367"/>
    <w:rsid w:val="00551B46"/>
    <w:rsid w:val="00551B7F"/>
    <w:rsid w:val="005545BF"/>
    <w:rsid w:val="0056074D"/>
    <w:rsid w:val="005628DF"/>
    <w:rsid w:val="0056610F"/>
    <w:rsid w:val="00575BCA"/>
    <w:rsid w:val="00576792"/>
    <w:rsid w:val="00581060"/>
    <w:rsid w:val="00583E87"/>
    <w:rsid w:val="005842BA"/>
    <w:rsid w:val="00587C1F"/>
    <w:rsid w:val="00593A69"/>
    <w:rsid w:val="005A7E49"/>
    <w:rsid w:val="005B0344"/>
    <w:rsid w:val="005B093C"/>
    <w:rsid w:val="005B520E"/>
    <w:rsid w:val="005C044A"/>
    <w:rsid w:val="005D1BC6"/>
    <w:rsid w:val="005D550A"/>
    <w:rsid w:val="005D6607"/>
    <w:rsid w:val="005E2800"/>
    <w:rsid w:val="005E7002"/>
    <w:rsid w:val="005F229E"/>
    <w:rsid w:val="00600BC5"/>
    <w:rsid w:val="00601158"/>
    <w:rsid w:val="00605825"/>
    <w:rsid w:val="00606D89"/>
    <w:rsid w:val="00606F63"/>
    <w:rsid w:val="00610B13"/>
    <w:rsid w:val="0061762F"/>
    <w:rsid w:val="0062245E"/>
    <w:rsid w:val="00632587"/>
    <w:rsid w:val="00632DF7"/>
    <w:rsid w:val="0063511C"/>
    <w:rsid w:val="006403C9"/>
    <w:rsid w:val="00643DD3"/>
    <w:rsid w:val="0064525C"/>
    <w:rsid w:val="00645D22"/>
    <w:rsid w:val="00651A08"/>
    <w:rsid w:val="006524F2"/>
    <w:rsid w:val="00654204"/>
    <w:rsid w:val="00657B16"/>
    <w:rsid w:val="006602B2"/>
    <w:rsid w:val="00660C8F"/>
    <w:rsid w:val="006648A7"/>
    <w:rsid w:val="00670434"/>
    <w:rsid w:val="006752CE"/>
    <w:rsid w:val="00675AC2"/>
    <w:rsid w:val="00676DD0"/>
    <w:rsid w:val="00676DFE"/>
    <w:rsid w:val="00677B71"/>
    <w:rsid w:val="006808CB"/>
    <w:rsid w:val="00686702"/>
    <w:rsid w:val="00691E6B"/>
    <w:rsid w:val="006954C5"/>
    <w:rsid w:val="006A137F"/>
    <w:rsid w:val="006A5C10"/>
    <w:rsid w:val="006B0194"/>
    <w:rsid w:val="006B0BEA"/>
    <w:rsid w:val="006B2D6F"/>
    <w:rsid w:val="006B48DE"/>
    <w:rsid w:val="006B6B66"/>
    <w:rsid w:val="006B78E7"/>
    <w:rsid w:val="006C0BE2"/>
    <w:rsid w:val="006C28D8"/>
    <w:rsid w:val="006C3241"/>
    <w:rsid w:val="006D1D08"/>
    <w:rsid w:val="006D5B7F"/>
    <w:rsid w:val="006E0347"/>
    <w:rsid w:val="006F1F9F"/>
    <w:rsid w:val="006F6D3D"/>
    <w:rsid w:val="0070507D"/>
    <w:rsid w:val="00706DFB"/>
    <w:rsid w:val="00710CFC"/>
    <w:rsid w:val="0071463E"/>
    <w:rsid w:val="00714B50"/>
    <w:rsid w:val="00715BEA"/>
    <w:rsid w:val="00717DF4"/>
    <w:rsid w:val="00722715"/>
    <w:rsid w:val="00731F43"/>
    <w:rsid w:val="00732A79"/>
    <w:rsid w:val="00732D7C"/>
    <w:rsid w:val="0073493F"/>
    <w:rsid w:val="00736F4B"/>
    <w:rsid w:val="00737CEB"/>
    <w:rsid w:val="007402C5"/>
    <w:rsid w:val="00740EEA"/>
    <w:rsid w:val="007466C3"/>
    <w:rsid w:val="0075200D"/>
    <w:rsid w:val="00755913"/>
    <w:rsid w:val="00755B87"/>
    <w:rsid w:val="00761E03"/>
    <w:rsid w:val="00766A18"/>
    <w:rsid w:val="00770AB6"/>
    <w:rsid w:val="0077415E"/>
    <w:rsid w:val="00774F0B"/>
    <w:rsid w:val="007758BD"/>
    <w:rsid w:val="00775C0B"/>
    <w:rsid w:val="007832E4"/>
    <w:rsid w:val="007915DC"/>
    <w:rsid w:val="00794804"/>
    <w:rsid w:val="007A799F"/>
    <w:rsid w:val="007A7BA7"/>
    <w:rsid w:val="007B2C60"/>
    <w:rsid w:val="007B33F1"/>
    <w:rsid w:val="007B5248"/>
    <w:rsid w:val="007B6DDA"/>
    <w:rsid w:val="007C0308"/>
    <w:rsid w:val="007C2FF2"/>
    <w:rsid w:val="007D312E"/>
    <w:rsid w:val="007D4104"/>
    <w:rsid w:val="007D546B"/>
    <w:rsid w:val="007D6232"/>
    <w:rsid w:val="007E25CA"/>
    <w:rsid w:val="007E3791"/>
    <w:rsid w:val="007E56F5"/>
    <w:rsid w:val="007E74A8"/>
    <w:rsid w:val="007F1F99"/>
    <w:rsid w:val="007F5DF6"/>
    <w:rsid w:val="007F75DF"/>
    <w:rsid w:val="007F768F"/>
    <w:rsid w:val="00801E51"/>
    <w:rsid w:val="00803852"/>
    <w:rsid w:val="00804389"/>
    <w:rsid w:val="0080791D"/>
    <w:rsid w:val="00810B0D"/>
    <w:rsid w:val="008122EA"/>
    <w:rsid w:val="008139B6"/>
    <w:rsid w:val="00814E3E"/>
    <w:rsid w:val="00822029"/>
    <w:rsid w:val="00832A05"/>
    <w:rsid w:val="00833DC3"/>
    <w:rsid w:val="00836291"/>
    <w:rsid w:val="00836367"/>
    <w:rsid w:val="00836AA9"/>
    <w:rsid w:val="008455BE"/>
    <w:rsid w:val="008526E6"/>
    <w:rsid w:val="00853D35"/>
    <w:rsid w:val="00854837"/>
    <w:rsid w:val="00855D16"/>
    <w:rsid w:val="0086258B"/>
    <w:rsid w:val="008627E5"/>
    <w:rsid w:val="0086420E"/>
    <w:rsid w:val="00865574"/>
    <w:rsid w:val="0087017F"/>
    <w:rsid w:val="00873603"/>
    <w:rsid w:val="00873D3D"/>
    <w:rsid w:val="00875992"/>
    <w:rsid w:val="00876292"/>
    <w:rsid w:val="00876E14"/>
    <w:rsid w:val="00881821"/>
    <w:rsid w:val="00887D94"/>
    <w:rsid w:val="00893BCF"/>
    <w:rsid w:val="00895E34"/>
    <w:rsid w:val="008965C4"/>
    <w:rsid w:val="008A05EF"/>
    <w:rsid w:val="008A0E32"/>
    <w:rsid w:val="008A10E1"/>
    <w:rsid w:val="008A2C7D"/>
    <w:rsid w:val="008B546B"/>
    <w:rsid w:val="008B6524"/>
    <w:rsid w:val="008C4B23"/>
    <w:rsid w:val="008C5841"/>
    <w:rsid w:val="008D35F9"/>
    <w:rsid w:val="008E4DB8"/>
    <w:rsid w:val="008F371B"/>
    <w:rsid w:val="008F5EFE"/>
    <w:rsid w:val="008F6E2C"/>
    <w:rsid w:val="008F7A54"/>
    <w:rsid w:val="00904624"/>
    <w:rsid w:val="009129EB"/>
    <w:rsid w:val="00927F58"/>
    <w:rsid w:val="009303D9"/>
    <w:rsid w:val="00931AD7"/>
    <w:rsid w:val="00933C64"/>
    <w:rsid w:val="00936256"/>
    <w:rsid w:val="00936FB1"/>
    <w:rsid w:val="00943DBA"/>
    <w:rsid w:val="00945AE3"/>
    <w:rsid w:val="00946270"/>
    <w:rsid w:val="009556D1"/>
    <w:rsid w:val="00961099"/>
    <w:rsid w:val="00961157"/>
    <w:rsid w:val="00963E49"/>
    <w:rsid w:val="00972203"/>
    <w:rsid w:val="00975572"/>
    <w:rsid w:val="009773CE"/>
    <w:rsid w:val="009847AF"/>
    <w:rsid w:val="00986820"/>
    <w:rsid w:val="00990F25"/>
    <w:rsid w:val="009A17C9"/>
    <w:rsid w:val="009B5B26"/>
    <w:rsid w:val="009C5506"/>
    <w:rsid w:val="009C68DE"/>
    <w:rsid w:val="009D0523"/>
    <w:rsid w:val="009E2927"/>
    <w:rsid w:val="009E3510"/>
    <w:rsid w:val="009F0003"/>
    <w:rsid w:val="009F1D79"/>
    <w:rsid w:val="00A00648"/>
    <w:rsid w:val="00A017EC"/>
    <w:rsid w:val="00A01B47"/>
    <w:rsid w:val="00A059B3"/>
    <w:rsid w:val="00A069E7"/>
    <w:rsid w:val="00A07519"/>
    <w:rsid w:val="00A07A4B"/>
    <w:rsid w:val="00A15A0C"/>
    <w:rsid w:val="00A211BC"/>
    <w:rsid w:val="00A232C1"/>
    <w:rsid w:val="00A30809"/>
    <w:rsid w:val="00A30EBC"/>
    <w:rsid w:val="00A32A36"/>
    <w:rsid w:val="00A40D60"/>
    <w:rsid w:val="00A42525"/>
    <w:rsid w:val="00A437F8"/>
    <w:rsid w:val="00A43F30"/>
    <w:rsid w:val="00A449DA"/>
    <w:rsid w:val="00A44EE5"/>
    <w:rsid w:val="00A50322"/>
    <w:rsid w:val="00A63755"/>
    <w:rsid w:val="00A645CE"/>
    <w:rsid w:val="00A71CC6"/>
    <w:rsid w:val="00A71DAF"/>
    <w:rsid w:val="00A72855"/>
    <w:rsid w:val="00A72D1E"/>
    <w:rsid w:val="00A808BA"/>
    <w:rsid w:val="00A812A1"/>
    <w:rsid w:val="00A841E6"/>
    <w:rsid w:val="00A84325"/>
    <w:rsid w:val="00A856EF"/>
    <w:rsid w:val="00A93048"/>
    <w:rsid w:val="00A9603A"/>
    <w:rsid w:val="00AA540E"/>
    <w:rsid w:val="00AA6E85"/>
    <w:rsid w:val="00AB3C47"/>
    <w:rsid w:val="00AC008D"/>
    <w:rsid w:val="00AC05FC"/>
    <w:rsid w:val="00AC0680"/>
    <w:rsid w:val="00AC2F70"/>
    <w:rsid w:val="00AC35FB"/>
    <w:rsid w:val="00AC50E6"/>
    <w:rsid w:val="00AD1673"/>
    <w:rsid w:val="00AD181F"/>
    <w:rsid w:val="00AD1BAC"/>
    <w:rsid w:val="00AE0BA3"/>
    <w:rsid w:val="00AE1BA7"/>
    <w:rsid w:val="00AE3409"/>
    <w:rsid w:val="00AE3ED3"/>
    <w:rsid w:val="00AE459E"/>
    <w:rsid w:val="00AE5148"/>
    <w:rsid w:val="00AE764D"/>
    <w:rsid w:val="00AF2531"/>
    <w:rsid w:val="00AF385C"/>
    <w:rsid w:val="00AF7B71"/>
    <w:rsid w:val="00B11A60"/>
    <w:rsid w:val="00B14F90"/>
    <w:rsid w:val="00B22613"/>
    <w:rsid w:val="00B23C31"/>
    <w:rsid w:val="00B23ED6"/>
    <w:rsid w:val="00B24C17"/>
    <w:rsid w:val="00B30922"/>
    <w:rsid w:val="00B3475E"/>
    <w:rsid w:val="00B35CF5"/>
    <w:rsid w:val="00B36AFF"/>
    <w:rsid w:val="00B372BA"/>
    <w:rsid w:val="00B37E9F"/>
    <w:rsid w:val="00B44A76"/>
    <w:rsid w:val="00B44EC5"/>
    <w:rsid w:val="00B457C8"/>
    <w:rsid w:val="00B468DF"/>
    <w:rsid w:val="00B46CA9"/>
    <w:rsid w:val="00B521CF"/>
    <w:rsid w:val="00B526D6"/>
    <w:rsid w:val="00B53A83"/>
    <w:rsid w:val="00B54305"/>
    <w:rsid w:val="00B578B5"/>
    <w:rsid w:val="00B62C29"/>
    <w:rsid w:val="00B75CA2"/>
    <w:rsid w:val="00B76078"/>
    <w:rsid w:val="00B767F4"/>
    <w:rsid w:val="00B768D1"/>
    <w:rsid w:val="00B826ED"/>
    <w:rsid w:val="00B830F0"/>
    <w:rsid w:val="00B86856"/>
    <w:rsid w:val="00B94CAA"/>
    <w:rsid w:val="00B953CC"/>
    <w:rsid w:val="00BA1025"/>
    <w:rsid w:val="00BA50F5"/>
    <w:rsid w:val="00BA566C"/>
    <w:rsid w:val="00BA7CDE"/>
    <w:rsid w:val="00BB599A"/>
    <w:rsid w:val="00BC14FD"/>
    <w:rsid w:val="00BC2B16"/>
    <w:rsid w:val="00BC3420"/>
    <w:rsid w:val="00BC38C1"/>
    <w:rsid w:val="00BC3CDA"/>
    <w:rsid w:val="00BC572E"/>
    <w:rsid w:val="00BC5917"/>
    <w:rsid w:val="00BD004B"/>
    <w:rsid w:val="00BD252B"/>
    <w:rsid w:val="00BD670B"/>
    <w:rsid w:val="00BD703F"/>
    <w:rsid w:val="00BE2C5F"/>
    <w:rsid w:val="00BE7D3C"/>
    <w:rsid w:val="00BF2FA9"/>
    <w:rsid w:val="00BF5FF6"/>
    <w:rsid w:val="00C0207F"/>
    <w:rsid w:val="00C03879"/>
    <w:rsid w:val="00C04E69"/>
    <w:rsid w:val="00C0510A"/>
    <w:rsid w:val="00C10426"/>
    <w:rsid w:val="00C147EC"/>
    <w:rsid w:val="00C16117"/>
    <w:rsid w:val="00C22C9B"/>
    <w:rsid w:val="00C239C6"/>
    <w:rsid w:val="00C24961"/>
    <w:rsid w:val="00C25988"/>
    <w:rsid w:val="00C3075A"/>
    <w:rsid w:val="00C32820"/>
    <w:rsid w:val="00C331DA"/>
    <w:rsid w:val="00C33BC6"/>
    <w:rsid w:val="00C33ED7"/>
    <w:rsid w:val="00C34261"/>
    <w:rsid w:val="00C346DF"/>
    <w:rsid w:val="00C370DF"/>
    <w:rsid w:val="00C44DF4"/>
    <w:rsid w:val="00C502D0"/>
    <w:rsid w:val="00C54D11"/>
    <w:rsid w:val="00C646B9"/>
    <w:rsid w:val="00C66018"/>
    <w:rsid w:val="00C676A9"/>
    <w:rsid w:val="00C7200C"/>
    <w:rsid w:val="00C75A23"/>
    <w:rsid w:val="00C83A4F"/>
    <w:rsid w:val="00C840B5"/>
    <w:rsid w:val="00C84BB9"/>
    <w:rsid w:val="00C86561"/>
    <w:rsid w:val="00C86F1D"/>
    <w:rsid w:val="00C910D8"/>
    <w:rsid w:val="00C91496"/>
    <w:rsid w:val="00C919A4"/>
    <w:rsid w:val="00C9413D"/>
    <w:rsid w:val="00CA051C"/>
    <w:rsid w:val="00CA0CAD"/>
    <w:rsid w:val="00CA2ADA"/>
    <w:rsid w:val="00CA4392"/>
    <w:rsid w:val="00CB184D"/>
    <w:rsid w:val="00CB1D31"/>
    <w:rsid w:val="00CB2C48"/>
    <w:rsid w:val="00CB676E"/>
    <w:rsid w:val="00CC28EF"/>
    <w:rsid w:val="00CC393F"/>
    <w:rsid w:val="00CC7B21"/>
    <w:rsid w:val="00CD0FB6"/>
    <w:rsid w:val="00CD4EF6"/>
    <w:rsid w:val="00CE0B29"/>
    <w:rsid w:val="00CE3469"/>
    <w:rsid w:val="00CE4EB0"/>
    <w:rsid w:val="00CE6319"/>
    <w:rsid w:val="00CE737F"/>
    <w:rsid w:val="00CF03C5"/>
    <w:rsid w:val="00CF414F"/>
    <w:rsid w:val="00CF5EBD"/>
    <w:rsid w:val="00D079FB"/>
    <w:rsid w:val="00D07B66"/>
    <w:rsid w:val="00D104C5"/>
    <w:rsid w:val="00D10592"/>
    <w:rsid w:val="00D119A1"/>
    <w:rsid w:val="00D12609"/>
    <w:rsid w:val="00D1268A"/>
    <w:rsid w:val="00D209AB"/>
    <w:rsid w:val="00D2176E"/>
    <w:rsid w:val="00D2603D"/>
    <w:rsid w:val="00D275FA"/>
    <w:rsid w:val="00D302F6"/>
    <w:rsid w:val="00D35525"/>
    <w:rsid w:val="00D3722A"/>
    <w:rsid w:val="00D40575"/>
    <w:rsid w:val="00D53DE3"/>
    <w:rsid w:val="00D56375"/>
    <w:rsid w:val="00D632BE"/>
    <w:rsid w:val="00D65580"/>
    <w:rsid w:val="00D663FE"/>
    <w:rsid w:val="00D72D06"/>
    <w:rsid w:val="00D73250"/>
    <w:rsid w:val="00D73A4E"/>
    <w:rsid w:val="00D7522C"/>
    <w:rsid w:val="00D7536F"/>
    <w:rsid w:val="00D76668"/>
    <w:rsid w:val="00D77243"/>
    <w:rsid w:val="00D77B8D"/>
    <w:rsid w:val="00D80D7B"/>
    <w:rsid w:val="00D85D3B"/>
    <w:rsid w:val="00D9122A"/>
    <w:rsid w:val="00D92F2E"/>
    <w:rsid w:val="00D94C9E"/>
    <w:rsid w:val="00D9685E"/>
    <w:rsid w:val="00D97150"/>
    <w:rsid w:val="00D97F1E"/>
    <w:rsid w:val="00DA092C"/>
    <w:rsid w:val="00DB19DB"/>
    <w:rsid w:val="00DB756C"/>
    <w:rsid w:val="00DB7DAE"/>
    <w:rsid w:val="00DC2142"/>
    <w:rsid w:val="00DC2297"/>
    <w:rsid w:val="00DC768A"/>
    <w:rsid w:val="00DD1475"/>
    <w:rsid w:val="00DD2026"/>
    <w:rsid w:val="00DE5AB0"/>
    <w:rsid w:val="00DF28F7"/>
    <w:rsid w:val="00DF3851"/>
    <w:rsid w:val="00DF3E4B"/>
    <w:rsid w:val="00DF6065"/>
    <w:rsid w:val="00E01210"/>
    <w:rsid w:val="00E07383"/>
    <w:rsid w:val="00E075DE"/>
    <w:rsid w:val="00E13D5A"/>
    <w:rsid w:val="00E1423C"/>
    <w:rsid w:val="00E165BC"/>
    <w:rsid w:val="00E173FA"/>
    <w:rsid w:val="00E40889"/>
    <w:rsid w:val="00E414FA"/>
    <w:rsid w:val="00E43FBC"/>
    <w:rsid w:val="00E47F30"/>
    <w:rsid w:val="00E53210"/>
    <w:rsid w:val="00E6007F"/>
    <w:rsid w:val="00E61E12"/>
    <w:rsid w:val="00E62488"/>
    <w:rsid w:val="00E64C20"/>
    <w:rsid w:val="00E7188B"/>
    <w:rsid w:val="00E73E85"/>
    <w:rsid w:val="00E758C5"/>
    <w:rsid w:val="00E7596C"/>
    <w:rsid w:val="00E80A81"/>
    <w:rsid w:val="00E80FD6"/>
    <w:rsid w:val="00E80FD9"/>
    <w:rsid w:val="00E8700C"/>
    <w:rsid w:val="00E8774B"/>
    <w:rsid w:val="00E878F2"/>
    <w:rsid w:val="00E90FBB"/>
    <w:rsid w:val="00E91F15"/>
    <w:rsid w:val="00E9204F"/>
    <w:rsid w:val="00EA03BF"/>
    <w:rsid w:val="00EA0E02"/>
    <w:rsid w:val="00EA4033"/>
    <w:rsid w:val="00EB3F26"/>
    <w:rsid w:val="00EB5D66"/>
    <w:rsid w:val="00ED0149"/>
    <w:rsid w:val="00ED42F4"/>
    <w:rsid w:val="00EE3885"/>
    <w:rsid w:val="00EF0194"/>
    <w:rsid w:val="00EF7DE3"/>
    <w:rsid w:val="00F021D4"/>
    <w:rsid w:val="00F02D4C"/>
    <w:rsid w:val="00F03103"/>
    <w:rsid w:val="00F11BB0"/>
    <w:rsid w:val="00F2026E"/>
    <w:rsid w:val="00F2270E"/>
    <w:rsid w:val="00F24A4F"/>
    <w:rsid w:val="00F271DE"/>
    <w:rsid w:val="00F3058A"/>
    <w:rsid w:val="00F3541F"/>
    <w:rsid w:val="00F375A4"/>
    <w:rsid w:val="00F41B49"/>
    <w:rsid w:val="00F456D5"/>
    <w:rsid w:val="00F52E28"/>
    <w:rsid w:val="00F550DE"/>
    <w:rsid w:val="00F55627"/>
    <w:rsid w:val="00F627DA"/>
    <w:rsid w:val="00F655EB"/>
    <w:rsid w:val="00F70BFC"/>
    <w:rsid w:val="00F7288F"/>
    <w:rsid w:val="00F813CE"/>
    <w:rsid w:val="00F81E27"/>
    <w:rsid w:val="00F8343C"/>
    <w:rsid w:val="00F847A6"/>
    <w:rsid w:val="00F85FC2"/>
    <w:rsid w:val="00F86AA3"/>
    <w:rsid w:val="00F90037"/>
    <w:rsid w:val="00F91191"/>
    <w:rsid w:val="00F9207D"/>
    <w:rsid w:val="00F9441B"/>
    <w:rsid w:val="00F95C68"/>
    <w:rsid w:val="00FA02F1"/>
    <w:rsid w:val="00FA0CE0"/>
    <w:rsid w:val="00FA13F3"/>
    <w:rsid w:val="00FA4C32"/>
    <w:rsid w:val="00FB0D34"/>
    <w:rsid w:val="00FB6545"/>
    <w:rsid w:val="00FB74EC"/>
    <w:rsid w:val="00FB76CA"/>
    <w:rsid w:val="00FC0F14"/>
    <w:rsid w:val="00FC1249"/>
    <w:rsid w:val="00FC2156"/>
    <w:rsid w:val="00FC21AA"/>
    <w:rsid w:val="00FD2E73"/>
    <w:rsid w:val="00FE03F8"/>
    <w:rsid w:val="00FE3E63"/>
    <w:rsid w:val="00FE4955"/>
    <w:rsid w:val="00FE60E3"/>
    <w:rsid w:val="00FE7114"/>
    <w:rsid w:val="00FE73E6"/>
    <w:rsid w:val="00FE7CF6"/>
    <w:rsid w:val="00FF10A8"/>
    <w:rsid w:val="00FF2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5EA788"/>
  <w15:chartTrackingRefBased/>
  <w15:docId w15:val="{9FC606EB-9BB4-4B06-AC46-DA47B3B6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0CF"/>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E414FA"/>
    <w:rPr>
      <w:sz w:val="24"/>
      <w:szCs w:val="24"/>
    </w:rPr>
  </w:style>
  <w:style w:type="table" w:styleId="TableGrid">
    <w:name w:val="Table Grid"/>
    <w:basedOn w:val="TableNormal"/>
    <w:rsid w:val="00E41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73CE"/>
    <w:rPr>
      <w:color w:val="808080"/>
    </w:rPr>
  </w:style>
  <w:style w:type="character" w:styleId="Emphasis">
    <w:name w:val="Emphasis"/>
    <w:basedOn w:val="DefaultParagraphFont"/>
    <w:uiPriority w:val="20"/>
    <w:qFormat/>
    <w:rsid w:val="0062245E"/>
    <w:rPr>
      <w:i/>
      <w:iCs/>
    </w:rPr>
  </w:style>
  <w:style w:type="table" w:styleId="PlainTable2">
    <w:name w:val="Plain Table 2"/>
    <w:basedOn w:val="TableNormal"/>
    <w:uiPriority w:val="42"/>
    <w:rsid w:val="00774F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74F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E075DE"/>
    <w:pPr>
      <w:spacing w:after="200"/>
    </w:pPr>
    <w:rPr>
      <w:i/>
      <w:iCs/>
      <w:color w:val="44546A" w:themeColor="text2"/>
      <w:sz w:val="18"/>
      <w:szCs w:val="18"/>
    </w:rPr>
  </w:style>
  <w:style w:type="character" w:customStyle="1" w:styleId="nowrap">
    <w:name w:val="nowrap"/>
    <w:basedOn w:val="DefaultParagraphFont"/>
    <w:rsid w:val="00600BC5"/>
  </w:style>
  <w:style w:type="paragraph" w:styleId="BalloonText">
    <w:name w:val="Balloon Text"/>
    <w:basedOn w:val="Normal"/>
    <w:link w:val="BalloonTextChar"/>
    <w:rsid w:val="00AB3C4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AB3C47"/>
    <w:rPr>
      <w:rFonts w:asciiTheme="majorHAnsi" w:eastAsiaTheme="majorEastAsia" w:hAnsiTheme="majorHAnsi" w:cstheme="majorBidi"/>
      <w:sz w:val="18"/>
      <w:szCs w:val="18"/>
    </w:rPr>
  </w:style>
  <w:style w:type="character" w:styleId="CommentReference">
    <w:name w:val="annotation reference"/>
    <w:basedOn w:val="DefaultParagraphFont"/>
    <w:rsid w:val="00D07B66"/>
    <w:rPr>
      <w:sz w:val="18"/>
      <w:szCs w:val="18"/>
    </w:rPr>
  </w:style>
  <w:style w:type="paragraph" w:styleId="CommentText">
    <w:name w:val="annotation text"/>
    <w:basedOn w:val="Normal"/>
    <w:link w:val="CommentTextChar"/>
    <w:rsid w:val="00D07B66"/>
    <w:pPr>
      <w:jc w:val="left"/>
    </w:pPr>
  </w:style>
  <w:style w:type="character" w:customStyle="1" w:styleId="CommentTextChar">
    <w:name w:val="Comment Text Char"/>
    <w:basedOn w:val="DefaultParagraphFont"/>
    <w:link w:val="CommentText"/>
    <w:rsid w:val="00D07B66"/>
  </w:style>
  <w:style w:type="paragraph" w:styleId="CommentSubject">
    <w:name w:val="annotation subject"/>
    <w:basedOn w:val="CommentText"/>
    <w:next w:val="CommentText"/>
    <w:link w:val="CommentSubjectChar"/>
    <w:rsid w:val="00D07B66"/>
    <w:rPr>
      <w:b/>
      <w:bCs/>
    </w:rPr>
  </w:style>
  <w:style w:type="character" w:customStyle="1" w:styleId="CommentSubjectChar">
    <w:name w:val="Comment Subject Char"/>
    <w:basedOn w:val="CommentTextChar"/>
    <w:link w:val="CommentSubject"/>
    <w:rsid w:val="00D07B66"/>
    <w:rPr>
      <w:b/>
      <w:bCs/>
    </w:rPr>
  </w:style>
  <w:style w:type="paragraph" w:styleId="Revision">
    <w:name w:val="Revision"/>
    <w:hidden/>
    <w:uiPriority w:val="99"/>
    <w:semiHidden/>
    <w:rsid w:val="009556D1"/>
  </w:style>
  <w:style w:type="character" w:customStyle="1" w:styleId="Heading1Char">
    <w:name w:val="Heading 1 Char"/>
    <w:basedOn w:val="DefaultParagraphFont"/>
    <w:link w:val="Heading1"/>
    <w:rsid w:val="004470CF"/>
    <w:rPr>
      <w:smallCaps/>
      <w:noProof/>
    </w:rPr>
  </w:style>
  <w:style w:type="character" w:customStyle="1" w:styleId="Heading2Char">
    <w:name w:val="Heading 2 Char"/>
    <w:basedOn w:val="DefaultParagraphFont"/>
    <w:link w:val="Heading2"/>
    <w:rsid w:val="004470CF"/>
    <w:rPr>
      <w:i/>
      <w:iCs/>
      <w:noProof/>
    </w:rPr>
  </w:style>
  <w:style w:type="character" w:styleId="Hyperlink">
    <w:name w:val="Hyperlink"/>
    <w:basedOn w:val="DefaultParagraphFont"/>
    <w:rsid w:val="004470CF"/>
    <w:rPr>
      <w:color w:val="0563C1" w:themeColor="hyperlink"/>
      <w:u w:val="single"/>
    </w:rPr>
  </w:style>
  <w:style w:type="character" w:customStyle="1" w:styleId="UnresolvedMention1">
    <w:name w:val="Unresolved Mention1"/>
    <w:basedOn w:val="DefaultParagraphFont"/>
    <w:uiPriority w:val="99"/>
    <w:semiHidden/>
    <w:unhideWhenUsed/>
    <w:rsid w:val="00BC3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2009">
      <w:bodyDiv w:val="1"/>
      <w:marLeft w:val="0"/>
      <w:marRight w:val="0"/>
      <w:marTop w:val="0"/>
      <w:marBottom w:val="0"/>
      <w:divBdr>
        <w:top w:val="none" w:sz="0" w:space="0" w:color="auto"/>
        <w:left w:val="none" w:sz="0" w:space="0" w:color="auto"/>
        <w:bottom w:val="none" w:sz="0" w:space="0" w:color="auto"/>
        <w:right w:val="none" w:sz="0" w:space="0" w:color="auto"/>
      </w:divBdr>
    </w:div>
    <w:div w:id="8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8637141">
          <w:marLeft w:val="0"/>
          <w:marRight w:val="0"/>
          <w:marTop w:val="0"/>
          <w:marBottom w:val="0"/>
          <w:divBdr>
            <w:top w:val="none" w:sz="0" w:space="0" w:color="auto"/>
            <w:left w:val="none" w:sz="0" w:space="0" w:color="auto"/>
            <w:bottom w:val="none" w:sz="0" w:space="0" w:color="auto"/>
            <w:right w:val="none" w:sz="0" w:space="0" w:color="auto"/>
          </w:divBdr>
          <w:divsChild>
            <w:div w:id="1076128596">
              <w:marLeft w:val="0"/>
              <w:marRight w:val="0"/>
              <w:marTop w:val="0"/>
              <w:marBottom w:val="0"/>
              <w:divBdr>
                <w:top w:val="single" w:sz="2" w:space="0" w:color="D9D9E3"/>
                <w:left w:val="single" w:sz="2" w:space="0" w:color="D9D9E3"/>
                <w:bottom w:val="single" w:sz="2" w:space="0" w:color="D9D9E3"/>
                <w:right w:val="single" w:sz="2" w:space="0" w:color="D9D9E3"/>
              </w:divBdr>
              <w:divsChild>
                <w:div w:id="1980529881">
                  <w:marLeft w:val="0"/>
                  <w:marRight w:val="0"/>
                  <w:marTop w:val="0"/>
                  <w:marBottom w:val="0"/>
                  <w:divBdr>
                    <w:top w:val="single" w:sz="2" w:space="0" w:color="D9D9E3"/>
                    <w:left w:val="single" w:sz="2" w:space="0" w:color="D9D9E3"/>
                    <w:bottom w:val="single" w:sz="2" w:space="0" w:color="D9D9E3"/>
                    <w:right w:val="single" w:sz="2" w:space="0" w:color="D9D9E3"/>
                  </w:divBdr>
                  <w:divsChild>
                    <w:div w:id="114150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4072079">
          <w:marLeft w:val="0"/>
          <w:marRight w:val="0"/>
          <w:marTop w:val="0"/>
          <w:marBottom w:val="0"/>
          <w:divBdr>
            <w:top w:val="single" w:sz="2" w:space="0" w:color="D9D9E3"/>
            <w:left w:val="single" w:sz="2" w:space="0" w:color="D9D9E3"/>
            <w:bottom w:val="single" w:sz="2" w:space="0" w:color="D9D9E3"/>
            <w:right w:val="single" w:sz="2" w:space="0" w:color="D9D9E3"/>
          </w:divBdr>
          <w:divsChild>
            <w:div w:id="1800220705">
              <w:marLeft w:val="0"/>
              <w:marRight w:val="0"/>
              <w:marTop w:val="0"/>
              <w:marBottom w:val="0"/>
              <w:divBdr>
                <w:top w:val="single" w:sz="2" w:space="0" w:color="D9D9E3"/>
                <w:left w:val="single" w:sz="2" w:space="0" w:color="D9D9E3"/>
                <w:bottom w:val="single" w:sz="2" w:space="0" w:color="D9D9E3"/>
                <w:right w:val="single" w:sz="2" w:space="0" w:color="D9D9E3"/>
              </w:divBdr>
              <w:divsChild>
                <w:div w:id="1325478288">
                  <w:marLeft w:val="0"/>
                  <w:marRight w:val="0"/>
                  <w:marTop w:val="0"/>
                  <w:marBottom w:val="0"/>
                  <w:divBdr>
                    <w:top w:val="single" w:sz="2" w:space="0" w:color="D9D9E3"/>
                    <w:left w:val="single" w:sz="2" w:space="0" w:color="D9D9E3"/>
                    <w:bottom w:val="single" w:sz="2" w:space="0" w:color="D9D9E3"/>
                    <w:right w:val="single" w:sz="2" w:space="0" w:color="D9D9E3"/>
                  </w:divBdr>
                  <w:divsChild>
                    <w:div w:id="16547017">
                      <w:marLeft w:val="0"/>
                      <w:marRight w:val="0"/>
                      <w:marTop w:val="0"/>
                      <w:marBottom w:val="0"/>
                      <w:divBdr>
                        <w:top w:val="single" w:sz="2" w:space="0" w:color="D9D9E3"/>
                        <w:left w:val="single" w:sz="2" w:space="0" w:color="D9D9E3"/>
                        <w:bottom w:val="single" w:sz="2" w:space="0" w:color="D9D9E3"/>
                        <w:right w:val="single" w:sz="2" w:space="0" w:color="D9D9E3"/>
                      </w:divBdr>
                      <w:divsChild>
                        <w:div w:id="831482033">
                          <w:marLeft w:val="0"/>
                          <w:marRight w:val="0"/>
                          <w:marTop w:val="0"/>
                          <w:marBottom w:val="0"/>
                          <w:divBdr>
                            <w:top w:val="single" w:sz="2" w:space="0" w:color="auto"/>
                            <w:left w:val="single" w:sz="2" w:space="0" w:color="auto"/>
                            <w:bottom w:val="single" w:sz="6" w:space="0" w:color="auto"/>
                            <w:right w:val="single" w:sz="2" w:space="0" w:color="auto"/>
                          </w:divBdr>
                          <w:divsChild>
                            <w:div w:id="136852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59392">
                                  <w:marLeft w:val="0"/>
                                  <w:marRight w:val="0"/>
                                  <w:marTop w:val="0"/>
                                  <w:marBottom w:val="0"/>
                                  <w:divBdr>
                                    <w:top w:val="single" w:sz="2" w:space="0" w:color="D9D9E3"/>
                                    <w:left w:val="single" w:sz="2" w:space="0" w:color="D9D9E3"/>
                                    <w:bottom w:val="single" w:sz="2" w:space="0" w:color="D9D9E3"/>
                                    <w:right w:val="single" w:sz="2" w:space="0" w:color="D9D9E3"/>
                                  </w:divBdr>
                                  <w:divsChild>
                                    <w:div w:id="1637644683">
                                      <w:marLeft w:val="0"/>
                                      <w:marRight w:val="0"/>
                                      <w:marTop w:val="0"/>
                                      <w:marBottom w:val="0"/>
                                      <w:divBdr>
                                        <w:top w:val="single" w:sz="2" w:space="0" w:color="D9D9E3"/>
                                        <w:left w:val="single" w:sz="2" w:space="0" w:color="D9D9E3"/>
                                        <w:bottom w:val="single" w:sz="2" w:space="0" w:color="D9D9E3"/>
                                        <w:right w:val="single" w:sz="2" w:space="0" w:color="D9D9E3"/>
                                      </w:divBdr>
                                      <w:divsChild>
                                        <w:div w:id="227423218">
                                          <w:marLeft w:val="0"/>
                                          <w:marRight w:val="0"/>
                                          <w:marTop w:val="0"/>
                                          <w:marBottom w:val="0"/>
                                          <w:divBdr>
                                            <w:top w:val="single" w:sz="2" w:space="0" w:color="D9D9E3"/>
                                            <w:left w:val="single" w:sz="2" w:space="0" w:color="D9D9E3"/>
                                            <w:bottom w:val="single" w:sz="2" w:space="0" w:color="D9D9E3"/>
                                            <w:right w:val="single" w:sz="2" w:space="0" w:color="D9D9E3"/>
                                          </w:divBdr>
                                          <w:divsChild>
                                            <w:div w:id="36471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082849">
      <w:bodyDiv w:val="1"/>
      <w:marLeft w:val="0"/>
      <w:marRight w:val="0"/>
      <w:marTop w:val="0"/>
      <w:marBottom w:val="0"/>
      <w:divBdr>
        <w:top w:val="none" w:sz="0" w:space="0" w:color="auto"/>
        <w:left w:val="none" w:sz="0" w:space="0" w:color="auto"/>
        <w:bottom w:val="none" w:sz="0" w:space="0" w:color="auto"/>
        <w:right w:val="none" w:sz="0" w:space="0" w:color="auto"/>
      </w:divBdr>
    </w:div>
    <w:div w:id="189340675">
      <w:bodyDiv w:val="1"/>
      <w:marLeft w:val="0"/>
      <w:marRight w:val="0"/>
      <w:marTop w:val="0"/>
      <w:marBottom w:val="0"/>
      <w:divBdr>
        <w:top w:val="none" w:sz="0" w:space="0" w:color="auto"/>
        <w:left w:val="none" w:sz="0" w:space="0" w:color="auto"/>
        <w:bottom w:val="none" w:sz="0" w:space="0" w:color="auto"/>
        <w:right w:val="none" w:sz="0" w:space="0" w:color="auto"/>
      </w:divBdr>
    </w:div>
    <w:div w:id="384837306">
      <w:bodyDiv w:val="1"/>
      <w:marLeft w:val="0"/>
      <w:marRight w:val="0"/>
      <w:marTop w:val="0"/>
      <w:marBottom w:val="0"/>
      <w:divBdr>
        <w:top w:val="none" w:sz="0" w:space="0" w:color="auto"/>
        <w:left w:val="none" w:sz="0" w:space="0" w:color="auto"/>
        <w:bottom w:val="none" w:sz="0" w:space="0" w:color="auto"/>
        <w:right w:val="none" w:sz="0" w:space="0" w:color="auto"/>
      </w:divBdr>
      <w:divsChild>
        <w:div w:id="61540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367559">
      <w:bodyDiv w:val="1"/>
      <w:marLeft w:val="0"/>
      <w:marRight w:val="0"/>
      <w:marTop w:val="0"/>
      <w:marBottom w:val="0"/>
      <w:divBdr>
        <w:top w:val="none" w:sz="0" w:space="0" w:color="auto"/>
        <w:left w:val="none" w:sz="0" w:space="0" w:color="auto"/>
        <w:bottom w:val="none" w:sz="0" w:space="0" w:color="auto"/>
        <w:right w:val="none" w:sz="0" w:space="0" w:color="auto"/>
      </w:divBdr>
    </w:div>
    <w:div w:id="511991112">
      <w:bodyDiv w:val="1"/>
      <w:marLeft w:val="0"/>
      <w:marRight w:val="0"/>
      <w:marTop w:val="0"/>
      <w:marBottom w:val="0"/>
      <w:divBdr>
        <w:top w:val="none" w:sz="0" w:space="0" w:color="auto"/>
        <w:left w:val="none" w:sz="0" w:space="0" w:color="auto"/>
        <w:bottom w:val="none" w:sz="0" w:space="0" w:color="auto"/>
        <w:right w:val="none" w:sz="0" w:space="0" w:color="auto"/>
      </w:divBdr>
    </w:div>
    <w:div w:id="514927884">
      <w:bodyDiv w:val="1"/>
      <w:marLeft w:val="0"/>
      <w:marRight w:val="0"/>
      <w:marTop w:val="0"/>
      <w:marBottom w:val="0"/>
      <w:divBdr>
        <w:top w:val="none" w:sz="0" w:space="0" w:color="auto"/>
        <w:left w:val="none" w:sz="0" w:space="0" w:color="auto"/>
        <w:bottom w:val="none" w:sz="0" w:space="0" w:color="auto"/>
        <w:right w:val="none" w:sz="0" w:space="0" w:color="auto"/>
      </w:divBdr>
    </w:div>
    <w:div w:id="540360035">
      <w:bodyDiv w:val="1"/>
      <w:marLeft w:val="0"/>
      <w:marRight w:val="0"/>
      <w:marTop w:val="0"/>
      <w:marBottom w:val="0"/>
      <w:divBdr>
        <w:top w:val="none" w:sz="0" w:space="0" w:color="auto"/>
        <w:left w:val="none" w:sz="0" w:space="0" w:color="auto"/>
        <w:bottom w:val="none" w:sz="0" w:space="0" w:color="auto"/>
        <w:right w:val="none" w:sz="0" w:space="0" w:color="auto"/>
      </w:divBdr>
    </w:div>
    <w:div w:id="643587321">
      <w:bodyDiv w:val="1"/>
      <w:marLeft w:val="0"/>
      <w:marRight w:val="0"/>
      <w:marTop w:val="0"/>
      <w:marBottom w:val="0"/>
      <w:divBdr>
        <w:top w:val="none" w:sz="0" w:space="0" w:color="auto"/>
        <w:left w:val="none" w:sz="0" w:space="0" w:color="auto"/>
        <w:bottom w:val="none" w:sz="0" w:space="0" w:color="auto"/>
        <w:right w:val="none" w:sz="0" w:space="0" w:color="auto"/>
      </w:divBdr>
    </w:div>
    <w:div w:id="674921872">
      <w:bodyDiv w:val="1"/>
      <w:marLeft w:val="0"/>
      <w:marRight w:val="0"/>
      <w:marTop w:val="0"/>
      <w:marBottom w:val="0"/>
      <w:divBdr>
        <w:top w:val="none" w:sz="0" w:space="0" w:color="auto"/>
        <w:left w:val="none" w:sz="0" w:space="0" w:color="auto"/>
        <w:bottom w:val="none" w:sz="0" w:space="0" w:color="auto"/>
        <w:right w:val="none" w:sz="0" w:space="0" w:color="auto"/>
      </w:divBdr>
    </w:div>
    <w:div w:id="704597237">
      <w:bodyDiv w:val="1"/>
      <w:marLeft w:val="0"/>
      <w:marRight w:val="0"/>
      <w:marTop w:val="0"/>
      <w:marBottom w:val="0"/>
      <w:divBdr>
        <w:top w:val="none" w:sz="0" w:space="0" w:color="auto"/>
        <w:left w:val="none" w:sz="0" w:space="0" w:color="auto"/>
        <w:bottom w:val="none" w:sz="0" w:space="0" w:color="auto"/>
        <w:right w:val="none" w:sz="0" w:space="0" w:color="auto"/>
      </w:divBdr>
    </w:div>
    <w:div w:id="813570390">
      <w:bodyDiv w:val="1"/>
      <w:marLeft w:val="0"/>
      <w:marRight w:val="0"/>
      <w:marTop w:val="0"/>
      <w:marBottom w:val="0"/>
      <w:divBdr>
        <w:top w:val="none" w:sz="0" w:space="0" w:color="auto"/>
        <w:left w:val="none" w:sz="0" w:space="0" w:color="auto"/>
        <w:bottom w:val="none" w:sz="0" w:space="0" w:color="auto"/>
        <w:right w:val="none" w:sz="0" w:space="0" w:color="auto"/>
      </w:divBdr>
    </w:div>
    <w:div w:id="814446222">
      <w:bodyDiv w:val="1"/>
      <w:marLeft w:val="0"/>
      <w:marRight w:val="0"/>
      <w:marTop w:val="0"/>
      <w:marBottom w:val="0"/>
      <w:divBdr>
        <w:top w:val="none" w:sz="0" w:space="0" w:color="auto"/>
        <w:left w:val="none" w:sz="0" w:space="0" w:color="auto"/>
        <w:bottom w:val="none" w:sz="0" w:space="0" w:color="auto"/>
        <w:right w:val="none" w:sz="0" w:space="0" w:color="auto"/>
      </w:divBdr>
      <w:divsChild>
        <w:div w:id="123793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975208">
      <w:bodyDiv w:val="1"/>
      <w:marLeft w:val="0"/>
      <w:marRight w:val="0"/>
      <w:marTop w:val="0"/>
      <w:marBottom w:val="0"/>
      <w:divBdr>
        <w:top w:val="none" w:sz="0" w:space="0" w:color="auto"/>
        <w:left w:val="none" w:sz="0" w:space="0" w:color="auto"/>
        <w:bottom w:val="none" w:sz="0" w:space="0" w:color="auto"/>
        <w:right w:val="none" w:sz="0" w:space="0" w:color="auto"/>
      </w:divBdr>
    </w:div>
    <w:div w:id="855845296">
      <w:bodyDiv w:val="1"/>
      <w:marLeft w:val="0"/>
      <w:marRight w:val="0"/>
      <w:marTop w:val="0"/>
      <w:marBottom w:val="0"/>
      <w:divBdr>
        <w:top w:val="none" w:sz="0" w:space="0" w:color="auto"/>
        <w:left w:val="none" w:sz="0" w:space="0" w:color="auto"/>
        <w:bottom w:val="none" w:sz="0" w:space="0" w:color="auto"/>
        <w:right w:val="none" w:sz="0" w:space="0" w:color="auto"/>
      </w:divBdr>
    </w:div>
    <w:div w:id="880559908">
      <w:bodyDiv w:val="1"/>
      <w:marLeft w:val="0"/>
      <w:marRight w:val="0"/>
      <w:marTop w:val="0"/>
      <w:marBottom w:val="0"/>
      <w:divBdr>
        <w:top w:val="none" w:sz="0" w:space="0" w:color="auto"/>
        <w:left w:val="none" w:sz="0" w:space="0" w:color="auto"/>
        <w:bottom w:val="none" w:sz="0" w:space="0" w:color="auto"/>
        <w:right w:val="none" w:sz="0" w:space="0" w:color="auto"/>
      </w:divBdr>
    </w:div>
    <w:div w:id="927932124">
      <w:bodyDiv w:val="1"/>
      <w:marLeft w:val="0"/>
      <w:marRight w:val="0"/>
      <w:marTop w:val="0"/>
      <w:marBottom w:val="0"/>
      <w:divBdr>
        <w:top w:val="none" w:sz="0" w:space="0" w:color="auto"/>
        <w:left w:val="none" w:sz="0" w:space="0" w:color="auto"/>
        <w:bottom w:val="none" w:sz="0" w:space="0" w:color="auto"/>
        <w:right w:val="none" w:sz="0" w:space="0" w:color="auto"/>
      </w:divBdr>
    </w:div>
    <w:div w:id="934749342">
      <w:bodyDiv w:val="1"/>
      <w:marLeft w:val="0"/>
      <w:marRight w:val="0"/>
      <w:marTop w:val="0"/>
      <w:marBottom w:val="0"/>
      <w:divBdr>
        <w:top w:val="none" w:sz="0" w:space="0" w:color="auto"/>
        <w:left w:val="none" w:sz="0" w:space="0" w:color="auto"/>
        <w:bottom w:val="none" w:sz="0" w:space="0" w:color="auto"/>
        <w:right w:val="none" w:sz="0" w:space="0" w:color="auto"/>
      </w:divBdr>
    </w:div>
    <w:div w:id="955335826">
      <w:bodyDiv w:val="1"/>
      <w:marLeft w:val="0"/>
      <w:marRight w:val="0"/>
      <w:marTop w:val="0"/>
      <w:marBottom w:val="0"/>
      <w:divBdr>
        <w:top w:val="none" w:sz="0" w:space="0" w:color="auto"/>
        <w:left w:val="none" w:sz="0" w:space="0" w:color="auto"/>
        <w:bottom w:val="none" w:sz="0" w:space="0" w:color="auto"/>
        <w:right w:val="none" w:sz="0" w:space="0" w:color="auto"/>
      </w:divBdr>
    </w:div>
    <w:div w:id="974913933">
      <w:bodyDiv w:val="1"/>
      <w:marLeft w:val="0"/>
      <w:marRight w:val="0"/>
      <w:marTop w:val="0"/>
      <w:marBottom w:val="0"/>
      <w:divBdr>
        <w:top w:val="none" w:sz="0" w:space="0" w:color="auto"/>
        <w:left w:val="none" w:sz="0" w:space="0" w:color="auto"/>
        <w:bottom w:val="none" w:sz="0" w:space="0" w:color="auto"/>
        <w:right w:val="none" w:sz="0" w:space="0" w:color="auto"/>
      </w:divBdr>
    </w:div>
    <w:div w:id="978922376">
      <w:bodyDiv w:val="1"/>
      <w:marLeft w:val="0"/>
      <w:marRight w:val="0"/>
      <w:marTop w:val="0"/>
      <w:marBottom w:val="0"/>
      <w:divBdr>
        <w:top w:val="none" w:sz="0" w:space="0" w:color="auto"/>
        <w:left w:val="none" w:sz="0" w:space="0" w:color="auto"/>
        <w:bottom w:val="none" w:sz="0" w:space="0" w:color="auto"/>
        <w:right w:val="none" w:sz="0" w:space="0" w:color="auto"/>
      </w:divBdr>
    </w:div>
    <w:div w:id="1072190946">
      <w:bodyDiv w:val="1"/>
      <w:marLeft w:val="0"/>
      <w:marRight w:val="0"/>
      <w:marTop w:val="0"/>
      <w:marBottom w:val="0"/>
      <w:divBdr>
        <w:top w:val="none" w:sz="0" w:space="0" w:color="auto"/>
        <w:left w:val="none" w:sz="0" w:space="0" w:color="auto"/>
        <w:bottom w:val="none" w:sz="0" w:space="0" w:color="auto"/>
        <w:right w:val="none" w:sz="0" w:space="0" w:color="auto"/>
      </w:divBdr>
    </w:div>
    <w:div w:id="1137377374">
      <w:bodyDiv w:val="1"/>
      <w:marLeft w:val="0"/>
      <w:marRight w:val="0"/>
      <w:marTop w:val="0"/>
      <w:marBottom w:val="0"/>
      <w:divBdr>
        <w:top w:val="none" w:sz="0" w:space="0" w:color="auto"/>
        <w:left w:val="none" w:sz="0" w:space="0" w:color="auto"/>
        <w:bottom w:val="none" w:sz="0" w:space="0" w:color="auto"/>
        <w:right w:val="none" w:sz="0" w:space="0" w:color="auto"/>
      </w:divBdr>
    </w:div>
    <w:div w:id="1154103715">
      <w:bodyDiv w:val="1"/>
      <w:marLeft w:val="0"/>
      <w:marRight w:val="0"/>
      <w:marTop w:val="0"/>
      <w:marBottom w:val="0"/>
      <w:divBdr>
        <w:top w:val="none" w:sz="0" w:space="0" w:color="auto"/>
        <w:left w:val="none" w:sz="0" w:space="0" w:color="auto"/>
        <w:bottom w:val="none" w:sz="0" w:space="0" w:color="auto"/>
        <w:right w:val="none" w:sz="0" w:space="0" w:color="auto"/>
      </w:divBdr>
    </w:div>
    <w:div w:id="1203135302">
      <w:bodyDiv w:val="1"/>
      <w:marLeft w:val="0"/>
      <w:marRight w:val="0"/>
      <w:marTop w:val="0"/>
      <w:marBottom w:val="0"/>
      <w:divBdr>
        <w:top w:val="none" w:sz="0" w:space="0" w:color="auto"/>
        <w:left w:val="none" w:sz="0" w:space="0" w:color="auto"/>
        <w:bottom w:val="none" w:sz="0" w:space="0" w:color="auto"/>
        <w:right w:val="none" w:sz="0" w:space="0" w:color="auto"/>
      </w:divBdr>
    </w:div>
    <w:div w:id="1204446630">
      <w:bodyDiv w:val="1"/>
      <w:marLeft w:val="0"/>
      <w:marRight w:val="0"/>
      <w:marTop w:val="0"/>
      <w:marBottom w:val="0"/>
      <w:divBdr>
        <w:top w:val="none" w:sz="0" w:space="0" w:color="auto"/>
        <w:left w:val="none" w:sz="0" w:space="0" w:color="auto"/>
        <w:bottom w:val="none" w:sz="0" w:space="0" w:color="auto"/>
        <w:right w:val="none" w:sz="0" w:space="0" w:color="auto"/>
      </w:divBdr>
    </w:div>
    <w:div w:id="1306814300">
      <w:bodyDiv w:val="1"/>
      <w:marLeft w:val="0"/>
      <w:marRight w:val="0"/>
      <w:marTop w:val="0"/>
      <w:marBottom w:val="0"/>
      <w:divBdr>
        <w:top w:val="none" w:sz="0" w:space="0" w:color="auto"/>
        <w:left w:val="none" w:sz="0" w:space="0" w:color="auto"/>
        <w:bottom w:val="none" w:sz="0" w:space="0" w:color="auto"/>
        <w:right w:val="none" w:sz="0" w:space="0" w:color="auto"/>
      </w:divBdr>
    </w:div>
    <w:div w:id="1317030929">
      <w:bodyDiv w:val="1"/>
      <w:marLeft w:val="0"/>
      <w:marRight w:val="0"/>
      <w:marTop w:val="0"/>
      <w:marBottom w:val="0"/>
      <w:divBdr>
        <w:top w:val="none" w:sz="0" w:space="0" w:color="auto"/>
        <w:left w:val="none" w:sz="0" w:space="0" w:color="auto"/>
        <w:bottom w:val="none" w:sz="0" w:space="0" w:color="auto"/>
        <w:right w:val="none" w:sz="0" w:space="0" w:color="auto"/>
      </w:divBdr>
    </w:div>
    <w:div w:id="1322194291">
      <w:bodyDiv w:val="1"/>
      <w:marLeft w:val="0"/>
      <w:marRight w:val="0"/>
      <w:marTop w:val="0"/>
      <w:marBottom w:val="0"/>
      <w:divBdr>
        <w:top w:val="none" w:sz="0" w:space="0" w:color="auto"/>
        <w:left w:val="none" w:sz="0" w:space="0" w:color="auto"/>
        <w:bottom w:val="none" w:sz="0" w:space="0" w:color="auto"/>
        <w:right w:val="none" w:sz="0" w:space="0" w:color="auto"/>
      </w:divBdr>
    </w:div>
    <w:div w:id="1354307747">
      <w:bodyDiv w:val="1"/>
      <w:marLeft w:val="0"/>
      <w:marRight w:val="0"/>
      <w:marTop w:val="0"/>
      <w:marBottom w:val="0"/>
      <w:divBdr>
        <w:top w:val="none" w:sz="0" w:space="0" w:color="auto"/>
        <w:left w:val="none" w:sz="0" w:space="0" w:color="auto"/>
        <w:bottom w:val="none" w:sz="0" w:space="0" w:color="auto"/>
        <w:right w:val="none" w:sz="0" w:space="0" w:color="auto"/>
      </w:divBdr>
    </w:div>
    <w:div w:id="1392122587">
      <w:bodyDiv w:val="1"/>
      <w:marLeft w:val="0"/>
      <w:marRight w:val="0"/>
      <w:marTop w:val="0"/>
      <w:marBottom w:val="0"/>
      <w:divBdr>
        <w:top w:val="none" w:sz="0" w:space="0" w:color="auto"/>
        <w:left w:val="none" w:sz="0" w:space="0" w:color="auto"/>
        <w:bottom w:val="none" w:sz="0" w:space="0" w:color="auto"/>
        <w:right w:val="none" w:sz="0" w:space="0" w:color="auto"/>
      </w:divBdr>
    </w:div>
    <w:div w:id="1424302163">
      <w:bodyDiv w:val="1"/>
      <w:marLeft w:val="0"/>
      <w:marRight w:val="0"/>
      <w:marTop w:val="0"/>
      <w:marBottom w:val="0"/>
      <w:divBdr>
        <w:top w:val="none" w:sz="0" w:space="0" w:color="auto"/>
        <w:left w:val="none" w:sz="0" w:space="0" w:color="auto"/>
        <w:bottom w:val="none" w:sz="0" w:space="0" w:color="auto"/>
        <w:right w:val="none" w:sz="0" w:space="0" w:color="auto"/>
      </w:divBdr>
    </w:div>
    <w:div w:id="1429083390">
      <w:bodyDiv w:val="1"/>
      <w:marLeft w:val="0"/>
      <w:marRight w:val="0"/>
      <w:marTop w:val="0"/>
      <w:marBottom w:val="0"/>
      <w:divBdr>
        <w:top w:val="none" w:sz="0" w:space="0" w:color="auto"/>
        <w:left w:val="none" w:sz="0" w:space="0" w:color="auto"/>
        <w:bottom w:val="none" w:sz="0" w:space="0" w:color="auto"/>
        <w:right w:val="none" w:sz="0" w:space="0" w:color="auto"/>
      </w:divBdr>
    </w:div>
    <w:div w:id="1506625951">
      <w:bodyDiv w:val="1"/>
      <w:marLeft w:val="0"/>
      <w:marRight w:val="0"/>
      <w:marTop w:val="0"/>
      <w:marBottom w:val="0"/>
      <w:divBdr>
        <w:top w:val="none" w:sz="0" w:space="0" w:color="auto"/>
        <w:left w:val="none" w:sz="0" w:space="0" w:color="auto"/>
        <w:bottom w:val="none" w:sz="0" w:space="0" w:color="auto"/>
        <w:right w:val="none" w:sz="0" w:space="0" w:color="auto"/>
      </w:divBdr>
    </w:div>
    <w:div w:id="1664625630">
      <w:bodyDiv w:val="1"/>
      <w:marLeft w:val="0"/>
      <w:marRight w:val="0"/>
      <w:marTop w:val="0"/>
      <w:marBottom w:val="0"/>
      <w:divBdr>
        <w:top w:val="none" w:sz="0" w:space="0" w:color="auto"/>
        <w:left w:val="none" w:sz="0" w:space="0" w:color="auto"/>
        <w:bottom w:val="none" w:sz="0" w:space="0" w:color="auto"/>
        <w:right w:val="none" w:sz="0" w:space="0" w:color="auto"/>
      </w:divBdr>
    </w:div>
    <w:div w:id="1741322458">
      <w:bodyDiv w:val="1"/>
      <w:marLeft w:val="0"/>
      <w:marRight w:val="0"/>
      <w:marTop w:val="0"/>
      <w:marBottom w:val="0"/>
      <w:divBdr>
        <w:top w:val="none" w:sz="0" w:space="0" w:color="auto"/>
        <w:left w:val="none" w:sz="0" w:space="0" w:color="auto"/>
        <w:bottom w:val="none" w:sz="0" w:space="0" w:color="auto"/>
        <w:right w:val="none" w:sz="0" w:space="0" w:color="auto"/>
      </w:divBdr>
    </w:div>
    <w:div w:id="1755467188">
      <w:bodyDiv w:val="1"/>
      <w:marLeft w:val="0"/>
      <w:marRight w:val="0"/>
      <w:marTop w:val="0"/>
      <w:marBottom w:val="0"/>
      <w:divBdr>
        <w:top w:val="none" w:sz="0" w:space="0" w:color="auto"/>
        <w:left w:val="none" w:sz="0" w:space="0" w:color="auto"/>
        <w:bottom w:val="none" w:sz="0" w:space="0" w:color="auto"/>
        <w:right w:val="none" w:sz="0" w:space="0" w:color="auto"/>
      </w:divBdr>
    </w:div>
    <w:div w:id="1759060330">
      <w:bodyDiv w:val="1"/>
      <w:marLeft w:val="0"/>
      <w:marRight w:val="0"/>
      <w:marTop w:val="0"/>
      <w:marBottom w:val="0"/>
      <w:divBdr>
        <w:top w:val="none" w:sz="0" w:space="0" w:color="auto"/>
        <w:left w:val="none" w:sz="0" w:space="0" w:color="auto"/>
        <w:bottom w:val="none" w:sz="0" w:space="0" w:color="auto"/>
        <w:right w:val="none" w:sz="0" w:space="0" w:color="auto"/>
      </w:divBdr>
    </w:div>
    <w:div w:id="1822310507">
      <w:bodyDiv w:val="1"/>
      <w:marLeft w:val="0"/>
      <w:marRight w:val="0"/>
      <w:marTop w:val="0"/>
      <w:marBottom w:val="0"/>
      <w:divBdr>
        <w:top w:val="none" w:sz="0" w:space="0" w:color="auto"/>
        <w:left w:val="none" w:sz="0" w:space="0" w:color="auto"/>
        <w:bottom w:val="none" w:sz="0" w:space="0" w:color="auto"/>
        <w:right w:val="none" w:sz="0" w:space="0" w:color="auto"/>
      </w:divBdr>
    </w:div>
    <w:div w:id="1879658152">
      <w:bodyDiv w:val="1"/>
      <w:marLeft w:val="0"/>
      <w:marRight w:val="0"/>
      <w:marTop w:val="0"/>
      <w:marBottom w:val="0"/>
      <w:divBdr>
        <w:top w:val="none" w:sz="0" w:space="0" w:color="auto"/>
        <w:left w:val="none" w:sz="0" w:space="0" w:color="auto"/>
        <w:bottom w:val="none" w:sz="0" w:space="0" w:color="auto"/>
        <w:right w:val="none" w:sz="0" w:space="0" w:color="auto"/>
      </w:divBdr>
    </w:div>
    <w:div w:id="1882355186">
      <w:bodyDiv w:val="1"/>
      <w:marLeft w:val="0"/>
      <w:marRight w:val="0"/>
      <w:marTop w:val="0"/>
      <w:marBottom w:val="0"/>
      <w:divBdr>
        <w:top w:val="none" w:sz="0" w:space="0" w:color="auto"/>
        <w:left w:val="none" w:sz="0" w:space="0" w:color="auto"/>
        <w:bottom w:val="none" w:sz="0" w:space="0" w:color="auto"/>
        <w:right w:val="none" w:sz="0" w:space="0" w:color="auto"/>
      </w:divBdr>
    </w:div>
    <w:div w:id="1882865944">
      <w:bodyDiv w:val="1"/>
      <w:marLeft w:val="0"/>
      <w:marRight w:val="0"/>
      <w:marTop w:val="0"/>
      <w:marBottom w:val="0"/>
      <w:divBdr>
        <w:top w:val="none" w:sz="0" w:space="0" w:color="auto"/>
        <w:left w:val="none" w:sz="0" w:space="0" w:color="auto"/>
        <w:bottom w:val="none" w:sz="0" w:space="0" w:color="auto"/>
        <w:right w:val="none" w:sz="0" w:space="0" w:color="auto"/>
      </w:divBdr>
    </w:div>
    <w:div w:id="1890065118">
      <w:bodyDiv w:val="1"/>
      <w:marLeft w:val="0"/>
      <w:marRight w:val="0"/>
      <w:marTop w:val="0"/>
      <w:marBottom w:val="0"/>
      <w:divBdr>
        <w:top w:val="none" w:sz="0" w:space="0" w:color="auto"/>
        <w:left w:val="none" w:sz="0" w:space="0" w:color="auto"/>
        <w:bottom w:val="none" w:sz="0" w:space="0" w:color="auto"/>
        <w:right w:val="none" w:sz="0" w:space="0" w:color="auto"/>
      </w:divBdr>
    </w:div>
    <w:div w:id="1892571351">
      <w:bodyDiv w:val="1"/>
      <w:marLeft w:val="0"/>
      <w:marRight w:val="0"/>
      <w:marTop w:val="0"/>
      <w:marBottom w:val="0"/>
      <w:divBdr>
        <w:top w:val="none" w:sz="0" w:space="0" w:color="auto"/>
        <w:left w:val="none" w:sz="0" w:space="0" w:color="auto"/>
        <w:bottom w:val="none" w:sz="0" w:space="0" w:color="auto"/>
        <w:right w:val="none" w:sz="0" w:space="0" w:color="auto"/>
      </w:divBdr>
      <w:divsChild>
        <w:div w:id="790243170">
          <w:marLeft w:val="0"/>
          <w:marRight w:val="0"/>
          <w:marTop w:val="0"/>
          <w:marBottom w:val="0"/>
          <w:divBdr>
            <w:top w:val="single" w:sz="2" w:space="0" w:color="D9D9E3"/>
            <w:left w:val="single" w:sz="2" w:space="0" w:color="D9D9E3"/>
            <w:bottom w:val="single" w:sz="2" w:space="0" w:color="D9D9E3"/>
            <w:right w:val="single" w:sz="2" w:space="0" w:color="D9D9E3"/>
          </w:divBdr>
          <w:divsChild>
            <w:div w:id="1487816163">
              <w:marLeft w:val="0"/>
              <w:marRight w:val="0"/>
              <w:marTop w:val="0"/>
              <w:marBottom w:val="0"/>
              <w:divBdr>
                <w:top w:val="single" w:sz="2" w:space="0" w:color="D9D9E3"/>
                <w:left w:val="single" w:sz="2" w:space="0" w:color="D9D9E3"/>
                <w:bottom w:val="single" w:sz="2" w:space="0" w:color="D9D9E3"/>
                <w:right w:val="single" w:sz="2" w:space="0" w:color="D9D9E3"/>
              </w:divBdr>
              <w:divsChild>
                <w:div w:id="151991859">
                  <w:marLeft w:val="0"/>
                  <w:marRight w:val="0"/>
                  <w:marTop w:val="0"/>
                  <w:marBottom w:val="0"/>
                  <w:divBdr>
                    <w:top w:val="single" w:sz="2" w:space="0" w:color="D9D9E3"/>
                    <w:left w:val="single" w:sz="2" w:space="0" w:color="D9D9E3"/>
                    <w:bottom w:val="single" w:sz="2" w:space="0" w:color="D9D9E3"/>
                    <w:right w:val="single" w:sz="2" w:space="0" w:color="D9D9E3"/>
                  </w:divBdr>
                  <w:divsChild>
                    <w:div w:id="1204975935">
                      <w:marLeft w:val="0"/>
                      <w:marRight w:val="0"/>
                      <w:marTop w:val="0"/>
                      <w:marBottom w:val="0"/>
                      <w:divBdr>
                        <w:top w:val="single" w:sz="2" w:space="0" w:color="D9D9E3"/>
                        <w:left w:val="single" w:sz="2" w:space="0" w:color="D9D9E3"/>
                        <w:bottom w:val="single" w:sz="2" w:space="0" w:color="D9D9E3"/>
                        <w:right w:val="single" w:sz="2" w:space="0" w:color="D9D9E3"/>
                      </w:divBdr>
                      <w:divsChild>
                        <w:div w:id="266694906">
                          <w:marLeft w:val="0"/>
                          <w:marRight w:val="0"/>
                          <w:marTop w:val="0"/>
                          <w:marBottom w:val="0"/>
                          <w:divBdr>
                            <w:top w:val="single" w:sz="2" w:space="0" w:color="auto"/>
                            <w:left w:val="single" w:sz="2" w:space="0" w:color="auto"/>
                            <w:bottom w:val="single" w:sz="6" w:space="0" w:color="auto"/>
                            <w:right w:val="single" w:sz="2" w:space="0" w:color="auto"/>
                          </w:divBdr>
                          <w:divsChild>
                            <w:div w:id="2582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4051">
                                  <w:marLeft w:val="0"/>
                                  <w:marRight w:val="0"/>
                                  <w:marTop w:val="0"/>
                                  <w:marBottom w:val="0"/>
                                  <w:divBdr>
                                    <w:top w:val="single" w:sz="2" w:space="0" w:color="D9D9E3"/>
                                    <w:left w:val="single" w:sz="2" w:space="0" w:color="D9D9E3"/>
                                    <w:bottom w:val="single" w:sz="2" w:space="0" w:color="D9D9E3"/>
                                    <w:right w:val="single" w:sz="2" w:space="0" w:color="D9D9E3"/>
                                  </w:divBdr>
                                  <w:divsChild>
                                    <w:div w:id="2112435336">
                                      <w:marLeft w:val="0"/>
                                      <w:marRight w:val="0"/>
                                      <w:marTop w:val="0"/>
                                      <w:marBottom w:val="0"/>
                                      <w:divBdr>
                                        <w:top w:val="single" w:sz="2" w:space="0" w:color="D9D9E3"/>
                                        <w:left w:val="single" w:sz="2" w:space="0" w:color="D9D9E3"/>
                                        <w:bottom w:val="single" w:sz="2" w:space="0" w:color="D9D9E3"/>
                                        <w:right w:val="single" w:sz="2" w:space="0" w:color="D9D9E3"/>
                                      </w:divBdr>
                                      <w:divsChild>
                                        <w:div w:id="143157856">
                                          <w:marLeft w:val="0"/>
                                          <w:marRight w:val="0"/>
                                          <w:marTop w:val="0"/>
                                          <w:marBottom w:val="0"/>
                                          <w:divBdr>
                                            <w:top w:val="single" w:sz="2" w:space="0" w:color="D9D9E3"/>
                                            <w:left w:val="single" w:sz="2" w:space="0" w:color="D9D9E3"/>
                                            <w:bottom w:val="single" w:sz="2" w:space="0" w:color="D9D9E3"/>
                                            <w:right w:val="single" w:sz="2" w:space="0" w:color="D9D9E3"/>
                                          </w:divBdr>
                                          <w:divsChild>
                                            <w:div w:id="30146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497244">
          <w:marLeft w:val="0"/>
          <w:marRight w:val="0"/>
          <w:marTop w:val="0"/>
          <w:marBottom w:val="0"/>
          <w:divBdr>
            <w:top w:val="none" w:sz="0" w:space="0" w:color="auto"/>
            <w:left w:val="none" w:sz="0" w:space="0" w:color="auto"/>
            <w:bottom w:val="none" w:sz="0" w:space="0" w:color="auto"/>
            <w:right w:val="none" w:sz="0" w:space="0" w:color="auto"/>
          </w:divBdr>
          <w:divsChild>
            <w:div w:id="203369314">
              <w:marLeft w:val="0"/>
              <w:marRight w:val="0"/>
              <w:marTop w:val="0"/>
              <w:marBottom w:val="0"/>
              <w:divBdr>
                <w:top w:val="single" w:sz="2" w:space="0" w:color="D9D9E3"/>
                <w:left w:val="single" w:sz="2" w:space="0" w:color="D9D9E3"/>
                <w:bottom w:val="single" w:sz="2" w:space="0" w:color="D9D9E3"/>
                <w:right w:val="single" w:sz="2" w:space="0" w:color="D9D9E3"/>
              </w:divBdr>
              <w:divsChild>
                <w:div w:id="2069767051">
                  <w:marLeft w:val="0"/>
                  <w:marRight w:val="0"/>
                  <w:marTop w:val="0"/>
                  <w:marBottom w:val="0"/>
                  <w:divBdr>
                    <w:top w:val="single" w:sz="2" w:space="0" w:color="D9D9E3"/>
                    <w:left w:val="single" w:sz="2" w:space="0" w:color="D9D9E3"/>
                    <w:bottom w:val="single" w:sz="2" w:space="0" w:color="D9D9E3"/>
                    <w:right w:val="single" w:sz="2" w:space="0" w:color="D9D9E3"/>
                  </w:divBdr>
                  <w:divsChild>
                    <w:div w:id="175080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316673">
      <w:bodyDiv w:val="1"/>
      <w:marLeft w:val="0"/>
      <w:marRight w:val="0"/>
      <w:marTop w:val="0"/>
      <w:marBottom w:val="0"/>
      <w:divBdr>
        <w:top w:val="none" w:sz="0" w:space="0" w:color="auto"/>
        <w:left w:val="none" w:sz="0" w:space="0" w:color="auto"/>
        <w:bottom w:val="none" w:sz="0" w:space="0" w:color="auto"/>
        <w:right w:val="none" w:sz="0" w:space="0" w:color="auto"/>
      </w:divBdr>
    </w:div>
    <w:div w:id="1987121391">
      <w:bodyDiv w:val="1"/>
      <w:marLeft w:val="0"/>
      <w:marRight w:val="0"/>
      <w:marTop w:val="0"/>
      <w:marBottom w:val="0"/>
      <w:divBdr>
        <w:top w:val="none" w:sz="0" w:space="0" w:color="auto"/>
        <w:left w:val="none" w:sz="0" w:space="0" w:color="auto"/>
        <w:bottom w:val="none" w:sz="0" w:space="0" w:color="auto"/>
        <w:right w:val="none" w:sz="0" w:space="0" w:color="auto"/>
      </w:divBdr>
    </w:div>
    <w:div w:id="2032486331">
      <w:bodyDiv w:val="1"/>
      <w:marLeft w:val="0"/>
      <w:marRight w:val="0"/>
      <w:marTop w:val="0"/>
      <w:marBottom w:val="0"/>
      <w:divBdr>
        <w:top w:val="none" w:sz="0" w:space="0" w:color="auto"/>
        <w:left w:val="none" w:sz="0" w:space="0" w:color="auto"/>
        <w:bottom w:val="none" w:sz="0" w:space="0" w:color="auto"/>
        <w:right w:val="none" w:sz="0" w:space="0" w:color="auto"/>
      </w:divBdr>
    </w:div>
    <w:div w:id="2036533988">
      <w:bodyDiv w:val="1"/>
      <w:marLeft w:val="0"/>
      <w:marRight w:val="0"/>
      <w:marTop w:val="0"/>
      <w:marBottom w:val="0"/>
      <w:divBdr>
        <w:top w:val="none" w:sz="0" w:space="0" w:color="auto"/>
        <w:left w:val="none" w:sz="0" w:space="0" w:color="auto"/>
        <w:bottom w:val="none" w:sz="0" w:space="0" w:color="auto"/>
        <w:right w:val="none" w:sz="0" w:space="0" w:color="auto"/>
      </w:divBdr>
    </w:div>
    <w:div w:id="2053924422">
      <w:bodyDiv w:val="1"/>
      <w:marLeft w:val="0"/>
      <w:marRight w:val="0"/>
      <w:marTop w:val="0"/>
      <w:marBottom w:val="0"/>
      <w:divBdr>
        <w:top w:val="none" w:sz="0" w:space="0" w:color="auto"/>
        <w:left w:val="none" w:sz="0" w:space="0" w:color="auto"/>
        <w:bottom w:val="none" w:sz="0" w:space="0" w:color="auto"/>
        <w:right w:val="none" w:sz="0" w:space="0" w:color="auto"/>
      </w:divBdr>
    </w:div>
    <w:div w:id="2098865325">
      <w:bodyDiv w:val="1"/>
      <w:marLeft w:val="0"/>
      <w:marRight w:val="0"/>
      <w:marTop w:val="0"/>
      <w:marBottom w:val="0"/>
      <w:divBdr>
        <w:top w:val="none" w:sz="0" w:space="0" w:color="auto"/>
        <w:left w:val="none" w:sz="0" w:space="0" w:color="auto"/>
        <w:bottom w:val="none" w:sz="0" w:space="0" w:color="auto"/>
        <w:right w:val="none" w:sz="0" w:space="0" w:color="auto"/>
      </w:divBdr>
      <w:divsChild>
        <w:div w:id="602491560">
          <w:marLeft w:val="0"/>
          <w:marRight w:val="0"/>
          <w:marTop w:val="0"/>
          <w:marBottom w:val="0"/>
          <w:divBdr>
            <w:top w:val="single" w:sz="2" w:space="0" w:color="D9D9E3"/>
            <w:left w:val="single" w:sz="2" w:space="0" w:color="D9D9E3"/>
            <w:bottom w:val="single" w:sz="2" w:space="0" w:color="D9D9E3"/>
            <w:right w:val="single" w:sz="2" w:space="0" w:color="D9D9E3"/>
          </w:divBdr>
          <w:divsChild>
            <w:div w:id="741754055">
              <w:marLeft w:val="0"/>
              <w:marRight w:val="0"/>
              <w:marTop w:val="0"/>
              <w:marBottom w:val="0"/>
              <w:divBdr>
                <w:top w:val="single" w:sz="2" w:space="0" w:color="D9D9E3"/>
                <w:left w:val="single" w:sz="2" w:space="0" w:color="D9D9E3"/>
                <w:bottom w:val="single" w:sz="2" w:space="0" w:color="D9D9E3"/>
                <w:right w:val="single" w:sz="2" w:space="0" w:color="D9D9E3"/>
              </w:divBdr>
              <w:divsChild>
                <w:div w:id="995642658">
                  <w:marLeft w:val="0"/>
                  <w:marRight w:val="0"/>
                  <w:marTop w:val="0"/>
                  <w:marBottom w:val="0"/>
                  <w:divBdr>
                    <w:top w:val="single" w:sz="2" w:space="0" w:color="D9D9E3"/>
                    <w:left w:val="single" w:sz="2" w:space="0" w:color="D9D9E3"/>
                    <w:bottom w:val="single" w:sz="2" w:space="0" w:color="D9D9E3"/>
                    <w:right w:val="single" w:sz="2" w:space="0" w:color="D9D9E3"/>
                  </w:divBdr>
                  <w:divsChild>
                    <w:div w:id="828402634">
                      <w:marLeft w:val="0"/>
                      <w:marRight w:val="0"/>
                      <w:marTop w:val="0"/>
                      <w:marBottom w:val="0"/>
                      <w:divBdr>
                        <w:top w:val="single" w:sz="2" w:space="0" w:color="D9D9E3"/>
                        <w:left w:val="single" w:sz="2" w:space="0" w:color="D9D9E3"/>
                        <w:bottom w:val="single" w:sz="2" w:space="0" w:color="D9D9E3"/>
                        <w:right w:val="single" w:sz="2" w:space="0" w:color="D9D9E3"/>
                      </w:divBdr>
                      <w:divsChild>
                        <w:div w:id="718869613">
                          <w:marLeft w:val="0"/>
                          <w:marRight w:val="0"/>
                          <w:marTop w:val="0"/>
                          <w:marBottom w:val="0"/>
                          <w:divBdr>
                            <w:top w:val="single" w:sz="2" w:space="0" w:color="auto"/>
                            <w:left w:val="single" w:sz="2" w:space="0" w:color="auto"/>
                            <w:bottom w:val="single" w:sz="6" w:space="0" w:color="auto"/>
                            <w:right w:val="single" w:sz="2" w:space="0" w:color="auto"/>
                          </w:divBdr>
                          <w:divsChild>
                            <w:div w:id="90907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75468">
                                  <w:marLeft w:val="0"/>
                                  <w:marRight w:val="0"/>
                                  <w:marTop w:val="0"/>
                                  <w:marBottom w:val="0"/>
                                  <w:divBdr>
                                    <w:top w:val="single" w:sz="2" w:space="0" w:color="D9D9E3"/>
                                    <w:left w:val="single" w:sz="2" w:space="0" w:color="D9D9E3"/>
                                    <w:bottom w:val="single" w:sz="2" w:space="0" w:color="D9D9E3"/>
                                    <w:right w:val="single" w:sz="2" w:space="0" w:color="D9D9E3"/>
                                  </w:divBdr>
                                  <w:divsChild>
                                    <w:div w:id="1628854094">
                                      <w:marLeft w:val="0"/>
                                      <w:marRight w:val="0"/>
                                      <w:marTop w:val="0"/>
                                      <w:marBottom w:val="0"/>
                                      <w:divBdr>
                                        <w:top w:val="single" w:sz="2" w:space="0" w:color="D9D9E3"/>
                                        <w:left w:val="single" w:sz="2" w:space="0" w:color="D9D9E3"/>
                                        <w:bottom w:val="single" w:sz="2" w:space="0" w:color="D9D9E3"/>
                                        <w:right w:val="single" w:sz="2" w:space="0" w:color="D9D9E3"/>
                                      </w:divBdr>
                                      <w:divsChild>
                                        <w:div w:id="1525753401">
                                          <w:marLeft w:val="0"/>
                                          <w:marRight w:val="0"/>
                                          <w:marTop w:val="0"/>
                                          <w:marBottom w:val="0"/>
                                          <w:divBdr>
                                            <w:top w:val="single" w:sz="2" w:space="0" w:color="D9D9E3"/>
                                            <w:left w:val="single" w:sz="2" w:space="0" w:color="D9D9E3"/>
                                            <w:bottom w:val="single" w:sz="2" w:space="0" w:color="D9D9E3"/>
                                            <w:right w:val="single" w:sz="2" w:space="0" w:color="D9D9E3"/>
                                          </w:divBdr>
                                          <w:divsChild>
                                            <w:div w:id="12019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860579">
          <w:marLeft w:val="0"/>
          <w:marRight w:val="0"/>
          <w:marTop w:val="0"/>
          <w:marBottom w:val="0"/>
          <w:divBdr>
            <w:top w:val="none" w:sz="0" w:space="0" w:color="auto"/>
            <w:left w:val="none" w:sz="0" w:space="0" w:color="auto"/>
            <w:bottom w:val="none" w:sz="0" w:space="0" w:color="auto"/>
            <w:right w:val="none" w:sz="0" w:space="0" w:color="auto"/>
          </w:divBdr>
          <w:divsChild>
            <w:div w:id="1936402900">
              <w:marLeft w:val="0"/>
              <w:marRight w:val="0"/>
              <w:marTop w:val="0"/>
              <w:marBottom w:val="0"/>
              <w:divBdr>
                <w:top w:val="single" w:sz="2" w:space="0" w:color="D9D9E3"/>
                <w:left w:val="single" w:sz="2" w:space="0" w:color="D9D9E3"/>
                <w:bottom w:val="single" w:sz="2" w:space="0" w:color="D9D9E3"/>
                <w:right w:val="single" w:sz="2" w:space="0" w:color="D9D9E3"/>
              </w:divBdr>
              <w:divsChild>
                <w:div w:id="1030378942">
                  <w:marLeft w:val="0"/>
                  <w:marRight w:val="0"/>
                  <w:marTop w:val="0"/>
                  <w:marBottom w:val="0"/>
                  <w:divBdr>
                    <w:top w:val="single" w:sz="2" w:space="0" w:color="D9D9E3"/>
                    <w:left w:val="single" w:sz="2" w:space="0" w:color="D9D9E3"/>
                    <w:bottom w:val="single" w:sz="2" w:space="0" w:color="D9D9E3"/>
                    <w:right w:val="single" w:sz="2" w:space="0" w:color="D9D9E3"/>
                  </w:divBdr>
                  <w:divsChild>
                    <w:div w:id="46847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56320-B173-438B-B366-9DF50B21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4</Pages>
  <Words>1776</Words>
  <Characters>10502</Characters>
  <Application>Microsoft Office Word</Application>
  <DocSecurity>0</DocSecurity>
  <Lines>244</Lines>
  <Paragraphs>62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Parallel Quantum Annealing: A Novel Approach to Solving Multiple NP-Hard Problems Concurrently</vt:lpstr>
      <vt:lpstr>Parallel Quantum Annealing: A Novel Approach to Solving Multiple NP-Hard Problems Concurrently</vt:lpstr>
    </vt:vector>
  </TitlesOfParts>
  <Manager/>
  <Company>IEEE</Company>
  <LinksUpToDate>false</LinksUpToDate>
  <CharactersWithSpaces>12216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Quantum Annealing: A Novel Approach to Solving Multiple NP-Hard Problems Concurrently</dc:title>
  <dc:subject/>
  <dc:creator>IEEE</dc:creator>
  <cp:keywords/>
  <dc:description/>
  <cp:lastModifiedBy>Oyu-Erdene Batbayasgalan</cp:lastModifiedBy>
  <cp:revision>144</cp:revision>
  <cp:lastPrinted>2023-07-20T12:24:00Z</cp:lastPrinted>
  <dcterms:created xsi:type="dcterms:W3CDTF">2023-07-25T12:43:00Z</dcterms:created>
  <dcterms:modified xsi:type="dcterms:W3CDTF">2024-07-20T06:50:00Z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388f5ace7c03ca1324069d610a4582e91ae6a4f5f1bdffd236b78b7b07e60036</vt:lpwstr>
  </property>
</Properties>
</file>